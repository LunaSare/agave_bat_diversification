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0A684" w14:textId="77777777" w:rsidR="009518BA" w:rsidRPr="00113664" w:rsidRDefault="009518BA" w:rsidP="009518BA">
      <w:pPr>
        <w:spacing w:line="480" w:lineRule="auto"/>
        <w:rPr>
          <w:rFonts w:eastAsia="MS Mincho"/>
          <w:b/>
          <w:bCs/>
          <w:i/>
          <w:iCs/>
        </w:rPr>
      </w:pPr>
      <w:r w:rsidRPr="00113664">
        <w:rPr>
          <w:rFonts w:eastAsia="MS Mincho"/>
          <w:b/>
          <w:bCs/>
        </w:rPr>
        <w:t>Diversification dynamics of</w:t>
      </w:r>
      <w:r>
        <w:rPr>
          <w:rFonts w:eastAsia="MS Mincho"/>
          <w:b/>
          <w:bCs/>
        </w:rPr>
        <w:t xml:space="preserve"> </w:t>
      </w:r>
      <w:r w:rsidRPr="00113664">
        <w:rPr>
          <w:rFonts w:eastAsia="MS Mincho"/>
          <w:b/>
          <w:bCs/>
          <w:i/>
          <w:iCs/>
        </w:rPr>
        <w:t>Agave sensu</w:t>
      </w:r>
      <w:r>
        <w:rPr>
          <w:rFonts w:eastAsia="MS Mincho"/>
          <w:b/>
          <w:bCs/>
          <w:i/>
          <w:iCs/>
        </w:rPr>
        <w:t xml:space="preserve"> </w:t>
      </w:r>
      <w:r w:rsidRPr="00113664">
        <w:rPr>
          <w:rFonts w:eastAsia="MS Mincho"/>
          <w:b/>
          <w:bCs/>
          <w:i/>
          <w:iCs/>
        </w:rPr>
        <w:t>lato</w:t>
      </w:r>
    </w:p>
    <w:p w14:paraId="7920ECCB" w14:textId="77777777" w:rsidR="009518BA" w:rsidRDefault="009518BA" w:rsidP="009518BA">
      <w:pPr>
        <w:spacing w:line="480" w:lineRule="auto"/>
        <w:rPr>
          <w:rFonts w:eastAsia="Symbol"/>
        </w:rPr>
      </w:pPr>
      <w:r w:rsidRPr="00AA7E41">
        <w:rPr>
          <w:rFonts w:eastAsia="Symbol"/>
        </w:rPr>
        <w:t>Using the phylogenetic branching date</w:t>
      </w:r>
      <w:r>
        <w:rPr>
          <w:rFonts w:eastAsia="Symbol"/>
        </w:rPr>
        <w:t xml:space="preserve"> </w:t>
      </w:r>
      <w:r w:rsidRPr="00AA7E41">
        <w:rPr>
          <w:rFonts w:eastAsia="Symbol"/>
        </w:rPr>
        <w:t>information from</w:t>
      </w:r>
      <w:r>
        <w:rPr>
          <w:rFonts w:eastAsia="Symbol"/>
        </w:rPr>
        <w:t xml:space="preserve"> </w:t>
      </w:r>
      <w:r w:rsidRPr="00AA7E41">
        <w:rPr>
          <w:rFonts w:eastAsia="Symbol"/>
        </w:rPr>
        <w:t>the whole Agavoideae</w:t>
      </w:r>
      <w:r>
        <w:rPr>
          <w:rFonts w:eastAsia="Symbol"/>
        </w:rPr>
        <w:t xml:space="preserve"> </w:t>
      </w:r>
      <w:r w:rsidRPr="00AA7E41">
        <w:rPr>
          <w:rFonts w:eastAsia="Symbol"/>
        </w:rPr>
        <w:t>data set, the diversification dynamics</w:t>
      </w:r>
      <w:r>
        <w:rPr>
          <w:rFonts w:eastAsia="Symbol"/>
        </w:rPr>
        <w:t xml:space="preserve"> </w:t>
      </w:r>
      <w:r w:rsidRPr="00AA7E41">
        <w:rPr>
          <w:rFonts w:eastAsia="Symbol"/>
        </w:rPr>
        <w:t>of the Agavoidae</w:t>
      </w:r>
      <w:r>
        <w:rPr>
          <w:rFonts w:eastAsia="Symbol"/>
        </w:rPr>
        <w:t xml:space="preserve"> </w:t>
      </w:r>
      <w:r w:rsidRPr="00AA7E41">
        <w:rPr>
          <w:rFonts w:eastAsia="Symbol"/>
        </w:rPr>
        <w:t>family</w:t>
      </w:r>
      <w:r>
        <w:rPr>
          <w:rFonts w:eastAsia="Symbol"/>
        </w:rPr>
        <w:t xml:space="preserve"> </w:t>
      </w:r>
      <w:r w:rsidRPr="00AA7E41">
        <w:rPr>
          <w:rFonts w:eastAsia="Symbol"/>
        </w:rPr>
        <w:t xml:space="preserve">best supported by the data is one </w:t>
      </w:r>
      <w:del w:id="0" w:author="luna" w:date="2018-01-26T15:34:00Z">
        <w:r w:rsidRPr="00AA7E41" w:rsidDel="009B17A8">
          <w:rPr>
            <w:rFonts w:eastAsia="Symbol"/>
          </w:rPr>
          <w:delText xml:space="preserve">in which the group starts </w:delText>
        </w:r>
      </w:del>
      <w:r w:rsidRPr="00AA7E41">
        <w:rPr>
          <w:rFonts w:eastAsia="Symbol"/>
        </w:rPr>
        <w:t>with</w:t>
      </w:r>
      <w:del w:id="1" w:author="luna" w:date="2018-01-26T15:34:00Z">
        <w:r w:rsidRPr="00AA7E41" w:rsidDel="009B17A8">
          <w:rPr>
            <w:rFonts w:eastAsia="Symbol"/>
          </w:rPr>
          <w:delText xml:space="preserve"> a</w:delText>
        </w:r>
      </w:del>
      <w:ins w:id="2" w:author="luna" w:date="2018-01-26T15:34:00Z">
        <w:r w:rsidR="009B17A8">
          <w:rPr>
            <w:rFonts w:eastAsia="Symbol"/>
          </w:rPr>
          <w:t xml:space="preserve"> initial</w:t>
        </w:r>
      </w:ins>
      <w:r w:rsidRPr="00AA7E41">
        <w:rPr>
          <w:rFonts w:eastAsia="Symbol"/>
        </w:rPr>
        <w:t xml:space="preserve"> low diversification and extinction</w:t>
      </w:r>
      <w:r>
        <w:rPr>
          <w:rFonts w:eastAsia="Symbol"/>
        </w:rPr>
        <w:t xml:space="preserve"> </w:t>
      </w:r>
      <w:r w:rsidRPr="00AA7E41">
        <w:rPr>
          <w:rFonts w:eastAsia="Symbol"/>
        </w:rPr>
        <w:t>rate</w:t>
      </w:r>
      <w:ins w:id="3" w:author="luna" w:date="2018-01-26T15:34:00Z">
        <w:r w:rsidR="009B17A8">
          <w:rPr>
            <w:rFonts w:eastAsia="Symbol"/>
          </w:rPr>
          <w:t>s</w:t>
        </w:r>
      </w:ins>
      <w:r w:rsidRPr="00AA7E41">
        <w:rPr>
          <w:rFonts w:eastAsia="Symbol"/>
        </w:rPr>
        <w:t>, with a slight increase in speciation rate towards the present</w:t>
      </w:r>
      <w:r>
        <w:rPr>
          <w:rFonts w:eastAsia="Symbol"/>
        </w:rPr>
        <w:t xml:space="preserve"> (</w:t>
      </w:r>
      <w:commentRangeStart w:id="4"/>
      <w:r>
        <w:rPr>
          <w:rFonts w:eastAsia="Symbol"/>
        </w:rPr>
        <w:t>Table</w:t>
      </w:r>
      <w:commentRangeEnd w:id="4"/>
      <w:r>
        <w:rPr>
          <w:rStyle w:val="CommentReference"/>
        </w:rPr>
        <w:commentReference w:id="4"/>
      </w:r>
      <w:r>
        <w:rPr>
          <w:rFonts w:eastAsia="Symbol"/>
        </w:rPr>
        <w:t xml:space="preserve"> </w:t>
      </w:r>
      <w:r>
        <w:rPr>
          <w:rFonts w:eastAsia="Symbol"/>
          <w:highlight w:val="yellow"/>
        </w:rPr>
        <w:t>4</w:t>
      </w:r>
      <w:r>
        <w:rPr>
          <w:rFonts w:eastAsia="Symbol"/>
        </w:rPr>
        <w:t xml:space="preserve">). On the other hand, the best diversification model of </w:t>
      </w:r>
      <w:r w:rsidRPr="00D724A7">
        <w:rPr>
          <w:rFonts w:eastAsia="Symbol"/>
          <w:i/>
        </w:rPr>
        <w:t>Agave sensu</w:t>
      </w:r>
      <w:r>
        <w:rPr>
          <w:rFonts w:eastAsia="Symbol"/>
          <w:i/>
        </w:rPr>
        <w:t xml:space="preserve"> </w:t>
      </w:r>
      <w:r w:rsidRPr="00D724A7">
        <w:rPr>
          <w:rFonts w:eastAsia="Symbol"/>
          <w:i/>
        </w:rPr>
        <w:t>lato</w:t>
      </w:r>
      <w:r>
        <w:rPr>
          <w:rFonts w:eastAsia="Symbol"/>
        </w:rPr>
        <w:t>, suggests that the family has had a very high speciation rate and very low extinction rate, in which the rate of speciation has decreased slightly towards the present, but remains high</w:t>
      </w:r>
      <w:ins w:id="5" w:author="luna" w:date="2018-01-26T15:35:00Z">
        <w:r w:rsidR="009B17A8">
          <w:rPr>
            <w:rFonts w:eastAsia="Symbol"/>
          </w:rPr>
          <w:t>,</w:t>
        </w:r>
      </w:ins>
      <w:r>
        <w:rPr>
          <w:rFonts w:eastAsia="Symbol"/>
        </w:rPr>
        <w:t xml:space="preserve"> at an estimated 1.48 species/Ma at present. Lastly, the best model of diversification for </w:t>
      </w:r>
      <w:r w:rsidRPr="00113664">
        <w:rPr>
          <w:rFonts w:eastAsia="Symbol"/>
          <w:i/>
        </w:rPr>
        <w:t>Furcraea/Beschorneria</w:t>
      </w:r>
      <w:r>
        <w:rPr>
          <w:rFonts w:eastAsia="Symbol"/>
          <w:i/>
        </w:rPr>
        <w:t xml:space="preserve"> </w:t>
      </w:r>
      <w:r>
        <w:rPr>
          <w:rFonts w:eastAsia="Symbol"/>
        </w:rPr>
        <w:t>predicts a constant rate of speciation and extinction (Table 5). To examine more complex models of diversification, we examined whether the data are more consistent with models in which one, two or three shifts in diversification rate occurred over time in different lineages. The model with the lowest AICc</w:t>
      </w:r>
      <w:del w:id="6" w:author="luna" w:date="2018-01-26T15:45:00Z">
        <w:r w:rsidDel="00451AE7">
          <w:rPr>
            <w:rFonts w:eastAsia="Symbol"/>
          </w:rPr>
          <w:delText>,</w:delText>
        </w:r>
      </w:del>
      <w:r>
        <w:rPr>
          <w:rFonts w:eastAsia="Symbol"/>
        </w:rPr>
        <w:t xml:space="preserve"> </w:t>
      </w:r>
      <w:del w:id="7" w:author="luna" w:date="2018-01-26T15:45:00Z">
        <w:r w:rsidDel="00451AE7">
          <w:rPr>
            <w:rFonts w:eastAsia="Symbol"/>
          </w:rPr>
          <w:delText xml:space="preserve">was </w:delText>
        </w:r>
      </w:del>
      <w:ins w:id="8" w:author="luna" w:date="2018-01-26T15:45:00Z">
        <w:r w:rsidR="00451AE7">
          <w:rPr>
            <w:rFonts w:eastAsia="Symbol"/>
          </w:rPr>
          <w:t xml:space="preserve">shows </w:t>
        </w:r>
      </w:ins>
      <w:del w:id="9" w:author="luna" w:date="2018-01-26T15:45:00Z">
        <w:r w:rsidDel="00451AE7">
          <w:rPr>
            <w:rFonts w:eastAsia="Symbol"/>
          </w:rPr>
          <w:delText xml:space="preserve">one in which </w:delText>
        </w:r>
      </w:del>
      <w:r>
        <w:rPr>
          <w:rFonts w:eastAsia="Symbol"/>
        </w:rPr>
        <w:t xml:space="preserve">two shifts </w:t>
      </w:r>
      <w:del w:id="10" w:author="luna" w:date="2018-01-26T15:45:00Z">
        <w:r w:rsidDel="00451AE7">
          <w:rPr>
            <w:rFonts w:eastAsia="Symbol"/>
          </w:rPr>
          <w:delText>occurred</w:delText>
        </w:r>
      </w:del>
      <w:ins w:id="11" w:author="luna" w:date="2018-01-26T15:45:00Z">
        <w:r w:rsidR="00451AE7">
          <w:rPr>
            <w:rFonts w:eastAsia="Symbol"/>
          </w:rPr>
          <w:t>in diversification</w:t>
        </w:r>
      </w:ins>
      <w:r>
        <w:rPr>
          <w:rFonts w:eastAsia="Symbol"/>
        </w:rPr>
        <w:t xml:space="preserve">, one in </w:t>
      </w:r>
      <w:r w:rsidRPr="00D724A7">
        <w:rPr>
          <w:rFonts w:eastAsia="Symbol"/>
          <w:i/>
        </w:rPr>
        <w:t>Agave sensu</w:t>
      </w:r>
      <w:r>
        <w:rPr>
          <w:rFonts w:eastAsia="Symbol"/>
          <w:i/>
        </w:rPr>
        <w:t xml:space="preserve"> </w:t>
      </w:r>
      <w:r w:rsidRPr="00D724A7">
        <w:rPr>
          <w:rFonts w:eastAsia="Symbol"/>
          <w:i/>
        </w:rPr>
        <w:t>lato</w:t>
      </w:r>
      <w:r>
        <w:rPr>
          <w:rFonts w:eastAsia="Symbol"/>
        </w:rPr>
        <w:t xml:space="preserve"> and the other in </w:t>
      </w:r>
      <w:r w:rsidRPr="00113664">
        <w:rPr>
          <w:rFonts w:eastAsia="Symbol"/>
          <w:i/>
        </w:rPr>
        <w:t>Furcraea/Beschorneria</w:t>
      </w:r>
      <w:r>
        <w:rPr>
          <w:rFonts w:eastAsia="Symbol"/>
        </w:rPr>
        <w:t xml:space="preserve">; this model had a ΔAICc = 72.53 suggesting strong support (Table 4). The only other models with strong support compared to the null model (no shifts), all included an independent shift in diversification rate in </w:t>
      </w:r>
      <w:r w:rsidRPr="00C63ED9">
        <w:rPr>
          <w:rFonts w:eastAsia="Symbol"/>
          <w:i/>
        </w:rPr>
        <w:t>Agave sensu</w:t>
      </w:r>
      <w:r>
        <w:rPr>
          <w:rFonts w:eastAsia="Symbol"/>
          <w:i/>
        </w:rPr>
        <w:t xml:space="preserve"> </w:t>
      </w:r>
      <w:r w:rsidRPr="00C63ED9">
        <w:rPr>
          <w:rFonts w:eastAsia="Symbol"/>
          <w:i/>
        </w:rPr>
        <w:t>lato</w:t>
      </w:r>
      <w:r>
        <w:rPr>
          <w:rFonts w:eastAsia="Symbol"/>
        </w:rPr>
        <w:t xml:space="preserve"> (Table 4). These models indicate that a shift in the </w:t>
      </w:r>
      <w:r w:rsidRPr="00113664">
        <w:rPr>
          <w:rFonts w:eastAsia="Symbol"/>
        </w:rPr>
        <w:t xml:space="preserve">diversification </w:t>
      </w:r>
      <w:r>
        <w:rPr>
          <w:rFonts w:eastAsia="Symbol"/>
        </w:rPr>
        <w:t>rate occurred</w:t>
      </w:r>
      <w:ins w:id="12" w:author="luna" w:date="2018-01-26T15:46:00Z">
        <w:r w:rsidR="00451AE7">
          <w:rPr>
            <w:rFonts w:eastAsia="Symbol"/>
          </w:rPr>
          <w:t xml:space="preserve"> </w:t>
        </w:r>
      </w:ins>
      <w:r>
        <w:rPr>
          <w:rFonts w:eastAsia="Symbol"/>
        </w:rPr>
        <w:t>~</w:t>
      </w:r>
      <w:r w:rsidRPr="00113664">
        <w:rPr>
          <w:rFonts w:eastAsia="Symbol"/>
        </w:rPr>
        <w:t>8 Mya in the stem</w:t>
      </w:r>
      <w:r>
        <w:rPr>
          <w:rFonts w:eastAsia="Symbol"/>
        </w:rPr>
        <w:t xml:space="preserve"> </w:t>
      </w:r>
      <w:r w:rsidRPr="00113664">
        <w:rPr>
          <w:rFonts w:eastAsia="Symbol"/>
          <w:i/>
        </w:rPr>
        <w:t>Agave sensu</w:t>
      </w:r>
      <w:r>
        <w:rPr>
          <w:rFonts w:eastAsia="Symbol"/>
          <w:i/>
        </w:rPr>
        <w:t xml:space="preserve"> </w:t>
      </w:r>
      <w:r w:rsidRPr="00113664">
        <w:rPr>
          <w:rFonts w:eastAsia="Symbol"/>
          <w:i/>
        </w:rPr>
        <w:t>lato</w:t>
      </w:r>
      <w:r>
        <w:rPr>
          <w:rFonts w:eastAsia="Symbol"/>
          <w:i/>
        </w:rPr>
        <w:t xml:space="preserve"> </w:t>
      </w:r>
      <w:r w:rsidRPr="00113664">
        <w:rPr>
          <w:rFonts w:eastAsia="Symbol"/>
        </w:rPr>
        <w:t>lineage a</w:t>
      </w:r>
      <w:r>
        <w:rPr>
          <w:rFonts w:eastAsia="Symbol"/>
        </w:rPr>
        <w:t xml:space="preserve">s well as in </w:t>
      </w:r>
      <w:r w:rsidRPr="00113664">
        <w:rPr>
          <w:rFonts w:eastAsia="Symbol"/>
        </w:rPr>
        <w:t xml:space="preserve">the stem lineage of the </w:t>
      </w:r>
      <w:r w:rsidRPr="00113664">
        <w:rPr>
          <w:rFonts w:eastAsia="Symbol"/>
          <w:i/>
        </w:rPr>
        <w:t>Furcraea/Beschorneria</w:t>
      </w:r>
      <w:r w:rsidRPr="00113664">
        <w:rPr>
          <w:rFonts w:eastAsia="Symbol"/>
        </w:rPr>
        <w:t>, with negligible extinction rate</w:t>
      </w:r>
      <w:r>
        <w:rPr>
          <w:rFonts w:eastAsia="Symbol"/>
        </w:rPr>
        <w:t xml:space="preserve">s </w:t>
      </w:r>
      <w:r w:rsidRPr="00113664">
        <w:rPr>
          <w:rFonts w:eastAsia="Symbol"/>
        </w:rPr>
        <w:t>persisting in both clades</w:t>
      </w:r>
      <w:r>
        <w:rPr>
          <w:rFonts w:eastAsia="Symbol"/>
        </w:rPr>
        <w:t xml:space="preserve"> </w:t>
      </w:r>
      <w:r w:rsidRPr="00113664">
        <w:rPr>
          <w:rFonts w:eastAsia="Symbol"/>
        </w:rPr>
        <w:t>(Tables 4 and 5, Fig. 1, inset).</w:t>
      </w:r>
      <w:r>
        <w:rPr>
          <w:rFonts w:eastAsia="Symbol"/>
        </w:rPr>
        <w:t xml:space="preserve"> In particular, t</w:t>
      </w:r>
      <w:r w:rsidRPr="00113664">
        <w:rPr>
          <w:rFonts w:eastAsia="Symbol"/>
        </w:rPr>
        <w:t xml:space="preserve">he diversification </w:t>
      </w:r>
      <w:commentRangeStart w:id="13"/>
      <w:r w:rsidRPr="00113664">
        <w:rPr>
          <w:rFonts w:eastAsia="Symbol"/>
        </w:rPr>
        <w:t>rate</w:t>
      </w:r>
      <w:commentRangeEnd w:id="13"/>
      <w:r>
        <w:rPr>
          <w:rStyle w:val="CommentReference"/>
        </w:rPr>
        <w:commentReference w:id="13"/>
      </w:r>
      <w:r w:rsidRPr="00113664">
        <w:rPr>
          <w:rFonts w:eastAsia="Symbol"/>
        </w:rPr>
        <w:t xml:space="preserve"> of </w:t>
      </w:r>
      <w:r w:rsidRPr="00113664">
        <w:rPr>
          <w:rFonts w:eastAsia="Symbol"/>
          <w:i/>
        </w:rPr>
        <w:t>Agave sensu</w:t>
      </w:r>
      <w:r>
        <w:rPr>
          <w:rFonts w:eastAsia="Symbol"/>
          <w:i/>
        </w:rPr>
        <w:t xml:space="preserve"> </w:t>
      </w:r>
      <w:r w:rsidRPr="00113664">
        <w:rPr>
          <w:rFonts w:eastAsia="Symbol"/>
          <w:i/>
        </w:rPr>
        <w:t>lato</w:t>
      </w:r>
      <w:r>
        <w:rPr>
          <w:rFonts w:eastAsia="Symbol"/>
          <w:i/>
        </w:rPr>
        <w:t xml:space="preserve"> </w:t>
      </w:r>
      <w:r>
        <w:rPr>
          <w:rFonts w:eastAsia="Symbol"/>
        </w:rPr>
        <w:t>is almost three times higher</w:t>
      </w:r>
      <w:ins w:id="14" w:author="luna" w:date="2018-01-26T15:46:00Z">
        <w:r w:rsidR="00451AE7">
          <w:rPr>
            <w:rFonts w:eastAsia="Symbol"/>
          </w:rPr>
          <w:t xml:space="preserve"> </w:t>
        </w:r>
      </w:ins>
      <w:r>
        <w:rPr>
          <w:rFonts w:eastAsia="Symbol"/>
        </w:rPr>
        <w:t xml:space="preserve">than </w:t>
      </w:r>
      <w:ins w:id="15" w:author="luna" w:date="2018-01-26T15:46:00Z">
        <w:r w:rsidR="00451AE7">
          <w:rPr>
            <w:rFonts w:eastAsia="Symbol"/>
          </w:rPr>
          <w:t xml:space="preserve">for </w:t>
        </w:r>
      </w:ins>
      <w:r>
        <w:rPr>
          <w:rFonts w:eastAsia="Symbol"/>
        </w:rPr>
        <w:t>th</w:t>
      </w:r>
      <w:r w:rsidRPr="00113664">
        <w:rPr>
          <w:rFonts w:eastAsia="Symbol"/>
        </w:rPr>
        <w:t xml:space="preserve">e rest of the </w:t>
      </w:r>
      <w:r>
        <w:rPr>
          <w:rFonts w:eastAsia="Symbol"/>
        </w:rPr>
        <w:t>Agavoideae</w:t>
      </w:r>
      <w:r w:rsidRPr="00113664">
        <w:rPr>
          <w:rFonts w:eastAsia="Symbol"/>
        </w:rPr>
        <w:t xml:space="preserve"> (Table </w:t>
      </w:r>
      <w:r>
        <w:rPr>
          <w:rFonts w:eastAsia="Symbol"/>
        </w:rPr>
        <w:t>5</w:t>
      </w:r>
      <w:r w:rsidRPr="00113664">
        <w:rPr>
          <w:rFonts w:eastAsia="Symbol"/>
        </w:rPr>
        <w:t>)</w:t>
      </w:r>
      <w:r>
        <w:rPr>
          <w:rFonts w:eastAsia="Symbol"/>
        </w:rPr>
        <w:t>.</w:t>
      </w:r>
    </w:p>
    <w:p w14:paraId="7F291596" w14:textId="77777777" w:rsidR="0057075C" w:rsidRDefault="0057075C" w:rsidP="009518BA">
      <w:pPr>
        <w:spacing w:line="480" w:lineRule="auto"/>
        <w:rPr>
          <w:rFonts w:eastAsia="Symbol"/>
        </w:rPr>
      </w:pPr>
    </w:p>
    <w:p w14:paraId="662E26C8" w14:textId="77777777" w:rsidR="0057075C" w:rsidRDefault="0057075C" w:rsidP="009518BA">
      <w:pPr>
        <w:spacing w:line="480" w:lineRule="auto"/>
        <w:rPr>
          <w:rFonts w:eastAsia="Symbol"/>
        </w:rPr>
      </w:pPr>
    </w:p>
    <w:p w14:paraId="1392BA46" w14:textId="77777777" w:rsidR="0057075C" w:rsidRDefault="0057075C" w:rsidP="009518BA">
      <w:pPr>
        <w:spacing w:line="480" w:lineRule="auto"/>
        <w:rPr>
          <w:rFonts w:eastAsia="Symbol"/>
        </w:rPr>
      </w:pPr>
    </w:p>
    <w:p w14:paraId="7F00CD51" w14:textId="77777777" w:rsidR="0057075C" w:rsidRDefault="0057075C" w:rsidP="0057075C">
      <w:pPr>
        <w:rPr>
          <w:noProof/>
          <w:lang w:eastAsia="es-ES"/>
        </w:rPr>
      </w:pPr>
      <w:r>
        <w:rPr>
          <w:noProof/>
          <w:lang w:eastAsia="es-ES"/>
        </w:rPr>
        <w:lastRenderedPageBreak/>
        <w:t xml:space="preserve">Table </w:t>
      </w:r>
      <w:r w:rsidRPr="00A275C4">
        <w:rPr>
          <w:noProof/>
          <w:lang w:eastAsia="es-ES"/>
        </w:rPr>
        <w:t>.</w:t>
      </w:r>
      <w:r>
        <w:rPr>
          <w:noProof/>
          <w:lang w:eastAsia="es-ES"/>
        </w:rPr>
        <w:t xml:space="preserve">4. </w:t>
      </w:r>
      <w:del w:id="16" w:author="luna" w:date="2018-01-26T16:13:00Z">
        <w:r w:rsidRPr="00A275C4" w:rsidDel="009A4583">
          <w:rPr>
            <w:noProof/>
            <w:lang w:eastAsia="es-ES"/>
          </w:rPr>
          <w:delText>Statistical support</w:delText>
        </w:r>
      </w:del>
      <w:ins w:id="17" w:author="luna" w:date="2018-01-26T16:13:00Z">
        <w:r w:rsidR="009A4583">
          <w:rPr>
            <w:noProof/>
            <w:lang w:eastAsia="es-ES"/>
          </w:rPr>
          <w:t>Evaluation of</w:t>
        </w:r>
      </w:ins>
      <w:del w:id="18" w:author="luna" w:date="2018-01-26T16:13:00Z">
        <w:r w:rsidRPr="00A275C4" w:rsidDel="009A4583">
          <w:rPr>
            <w:noProof/>
            <w:lang w:eastAsia="es-ES"/>
          </w:rPr>
          <w:delText xml:space="preserve"> for</w:delText>
        </w:r>
      </w:del>
      <w:r w:rsidRPr="00A275C4">
        <w:rPr>
          <w:noProof/>
          <w:lang w:eastAsia="es-ES"/>
        </w:rPr>
        <w:t xml:space="preserve"> shifts in diversification dynamics among clades of </w:t>
      </w:r>
      <w:r>
        <w:rPr>
          <w:noProof/>
          <w:lang w:eastAsia="es-ES"/>
        </w:rPr>
        <w:t xml:space="preserve">Agavoideae </w:t>
      </w:r>
      <w:r w:rsidRPr="00800E5F">
        <w:rPr>
          <w:i/>
          <w:noProof/>
          <w:lang w:eastAsia="es-ES"/>
        </w:rPr>
        <w:t>sensu</w:t>
      </w:r>
      <w:del w:id="19" w:author="luna" w:date="2018-01-26T15:32:00Z">
        <w:r w:rsidDel="009B17A8">
          <w:rPr>
            <w:i/>
            <w:noProof/>
            <w:lang w:eastAsia="es-ES"/>
          </w:rPr>
          <w:delText xml:space="preserve"> </w:delText>
        </w:r>
      </w:del>
      <w:r w:rsidRPr="00800E5F">
        <w:rPr>
          <w:i/>
          <w:noProof/>
          <w:lang w:eastAsia="es-ES"/>
        </w:rPr>
        <w:t xml:space="preserve"> stricto</w:t>
      </w:r>
      <w:ins w:id="20" w:author="luna" w:date="2018-01-26T16:13:00Z">
        <w:r w:rsidR="009A4583">
          <w:rPr>
            <w:i/>
            <w:noProof/>
            <w:lang w:eastAsia="es-ES"/>
          </w:rPr>
          <w:t xml:space="preserve"> </w:t>
        </w:r>
        <w:r w:rsidR="009A4583">
          <w:rPr>
            <w:noProof/>
            <w:lang w:eastAsia="es-ES"/>
          </w:rPr>
          <w:t>with RPANDA</w:t>
        </w:r>
      </w:ins>
      <w:r w:rsidRPr="00A275C4">
        <w:rPr>
          <w:noProof/>
          <w:lang w:eastAsia="es-ES"/>
        </w:rPr>
        <w:t>.</w:t>
      </w:r>
      <w:r>
        <w:rPr>
          <w:noProof/>
          <w:lang w:eastAsia="es-ES"/>
        </w:rPr>
        <w:t xml:space="preserve"> </w:t>
      </w:r>
      <w:ins w:id="21" w:author="luna" w:date="2018-01-26T16:15:00Z">
        <w:r w:rsidR="009A4583">
          <w:rPr>
            <w:noProof/>
            <w:lang w:eastAsia="es-ES"/>
          </w:rPr>
          <w:t>n</w:t>
        </w:r>
      </w:ins>
      <w:ins w:id="22" w:author="luna" w:date="2018-01-26T16:14:00Z">
        <w:r w:rsidR="009A4583">
          <w:rPr>
            <w:noProof/>
            <w:lang w:eastAsia="es-ES"/>
          </w:rPr>
          <w:t>Par</w:t>
        </w:r>
      </w:ins>
      <w:ins w:id="23" w:author="luna" w:date="2018-01-26T16:15:00Z">
        <w:r w:rsidR="009A4583">
          <w:rPr>
            <w:noProof/>
            <w:lang w:eastAsia="es-ES"/>
          </w:rPr>
          <w:t xml:space="preserve"> </w:t>
        </w:r>
      </w:ins>
      <w:ins w:id="24" w:author="luna" w:date="2018-01-26T16:14:00Z">
        <w:r w:rsidR="009A4583">
          <w:rPr>
            <w:noProof/>
            <w:lang w:eastAsia="es-ES"/>
          </w:rPr>
          <w:t>= number of paramaetrs in model</w:t>
        </w:r>
      </w:ins>
      <w:ins w:id="25" w:author="luna" w:date="2018-01-26T16:15:00Z">
        <w:r w:rsidR="009A4583">
          <w:rPr>
            <w:noProof/>
            <w:lang w:eastAsia="es-ES"/>
          </w:rPr>
          <w:t>;</w:t>
        </w:r>
      </w:ins>
      <w:ins w:id="26" w:author="luna" w:date="2018-01-26T16:14:00Z">
        <w:r w:rsidR="001002FA">
          <w:rPr>
            <w:noProof/>
            <w:lang w:eastAsia="es-ES"/>
          </w:rPr>
          <w:t xml:space="preserve"> logLH = logarithm</w:t>
        </w:r>
      </w:ins>
      <w:ins w:id="27" w:author="luna" w:date="2018-01-26T16:35:00Z">
        <w:r w:rsidR="001002FA">
          <w:rPr>
            <w:noProof/>
            <w:lang w:eastAsia="es-ES"/>
          </w:rPr>
          <w:t xml:space="preserve"> maximum </w:t>
        </w:r>
      </w:ins>
      <w:ins w:id="28" w:author="luna" w:date="2018-01-26T16:14:00Z">
        <w:r w:rsidR="009A4583">
          <w:rPr>
            <w:noProof/>
            <w:lang w:eastAsia="es-ES"/>
          </w:rPr>
          <w:t>Likelihood;</w:t>
        </w:r>
      </w:ins>
      <w:ins w:id="29" w:author="luna" w:date="2018-01-26T16:15:00Z">
        <w:r w:rsidR="009A4583">
          <w:rPr>
            <w:noProof/>
            <w:lang w:eastAsia="es-ES"/>
          </w:rPr>
          <w:t xml:space="preserve"> AICc = second order Akaike Information Criterion. </w:t>
        </w:r>
      </w:ins>
      <w:r>
        <w:rPr>
          <w:noProof/>
          <w:lang w:eastAsia="es-ES"/>
        </w:rPr>
        <w:t xml:space="preserve">The model best supported by </w:t>
      </w:r>
      <w:del w:id="30" w:author="luna" w:date="2018-01-26T16:39:00Z">
        <w:r w:rsidDel="002F367E">
          <w:rPr>
            <w:noProof/>
            <w:lang w:eastAsia="es-ES"/>
          </w:rPr>
          <w:delText>the data</w:delText>
        </w:r>
      </w:del>
      <w:ins w:id="31" w:author="luna" w:date="2018-01-26T16:39:00Z">
        <w:r w:rsidR="002F367E">
          <w:rPr>
            <w:noProof/>
            <w:lang w:eastAsia="es-ES"/>
          </w:rPr>
          <w:t>AICc</w:t>
        </w:r>
      </w:ins>
      <w:bookmarkStart w:id="32" w:name="_GoBack"/>
      <w:bookmarkEnd w:id="32"/>
      <w:r>
        <w:rPr>
          <w:noProof/>
          <w:lang w:eastAsia="es-ES"/>
        </w:rPr>
        <w:t xml:space="preserve"> is </w:t>
      </w:r>
      <w:ins w:id="33" w:author="luna" w:date="2018-01-26T16:14:00Z">
        <w:r w:rsidR="009A4583">
          <w:rPr>
            <w:noProof/>
            <w:lang w:eastAsia="es-ES"/>
          </w:rPr>
          <w:t xml:space="preserve">marked </w:t>
        </w:r>
      </w:ins>
      <w:r>
        <w:rPr>
          <w:noProof/>
          <w:lang w:eastAsia="es-ES"/>
        </w:rPr>
        <w:t>in bold.</w:t>
      </w:r>
    </w:p>
    <w:p w14:paraId="5CD19DFA" w14:textId="77777777" w:rsidR="0057075C" w:rsidRDefault="0057075C" w:rsidP="009518BA">
      <w:pPr>
        <w:spacing w:line="480" w:lineRule="auto"/>
        <w:rPr>
          <w:rFonts w:eastAsia="Symbol"/>
        </w:rPr>
      </w:pPr>
    </w:p>
    <w:tbl>
      <w:tblPr>
        <w:tblStyle w:val="TableGrid"/>
        <w:tblW w:w="5000" w:type="pct"/>
        <w:tblLook w:val="04A0" w:firstRow="1" w:lastRow="0" w:firstColumn="1" w:lastColumn="0" w:noHBand="0" w:noVBand="1"/>
      </w:tblPr>
      <w:tblGrid>
        <w:gridCol w:w="807"/>
        <w:gridCol w:w="4361"/>
        <w:gridCol w:w="783"/>
        <w:gridCol w:w="1487"/>
        <w:gridCol w:w="1282"/>
      </w:tblGrid>
      <w:tr w:rsidR="0057075C" w:rsidRPr="00A275C4" w14:paraId="270EE9A8" w14:textId="77777777" w:rsidTr="004429E1">
        <w:tc>
          <w:tcPr>
            <w:tcW w:w="489" w:type="pct"/>
            <w:tcBorders>
              <w:bottom w:val="single" w:sz="4" w:space="0" w:color="auto"/>
              <w:right w:val="nil"/>
            </w:tcBorders>
          </w:tcPr>
          <w:p w14:paraId="70A65BE8" w14:textId="77777777" w:rsidR="0057075C" w:rsidRPr="00A275C4" w:rsidRDefault="0057075C" w:rsidP="004429E1">
            <w:pPr>
              <w:rPr>
                <w:b/>
                <w:noProof/>
                <w:lang w:eastAsia="es-ES"/>
              </w:rPr>
            </w:pPr>
          </w:p>
        </w:tc>
        <w:tc>
          <w:tcPr>
            <w:tcW w:w="2527" w:type="pct"/>
            <w:tcBorders>
              <w:left w:val="nil"/>
              <w:bottom w:val="single" w:sz="4" w:space="0" w:color="auto"/>
            </w:tcBorders>
          </w:tcPr>
          <w:p w14:paraId="3920B630" w14:textId="77777777" w:rsidR="0057075C" w:rsidRPr="00A275C4" w:rsidRDefault="0057075C" w:rsidP="004429E1">
            <w:pPr>
              <w:rPr>
                <w:b/>
                <w:noProof/>
                <w:lang w:eastAsia="es-ES"/>
              </w:rPr>
            </w:pPr>
            <w:r w:rsidRPr="00A275C4">
              <w:rPr>
                <w:b/>
                <w:noProof/>
                <w:lang w:eastAsia="es-ES"/>
              </w:rPr>
              <w:t>Diversification Dynamics Shift Model</w:t>
            </w:r>
          </w:p>
        </w:tc>
        <w:tc>
          <w:tcPr>
            <w:tcW w:w="344" w:type="pct"/>
            <w:tcBorders>
              <w:bottom w:val="single" w:sz="4" w:space="0" w:color="auto"/>
            </w:tcBorders>
          </w:tcPr>
          <w:p w14:paraId="36FA2049" w14:textId="77777777" w:rsidR="0057075C" w:rsidRPr="00A275C4" w:rsidRDefault="009A4583" w:rsidP="004429E1">
            <w:pPr>
              <w:rPr>
                <w:b/>
                <w:noProof/>
                <w:lang w:eastAsia="es-ES"/>
              </w:rPr>
            </w:pPr>
            <w:ins w:id="34" w:author="luna" w:date="2018-01-26T16:15:00Z">
              <w:r>
                <w:rPr>
                  <w:b/>
                  <w:noProof/>
                  <w:lang w:eastAsia="es-ES"/>
                </w:rPr>
                <w:t>n</w:t>
              </w:r>
            </w:ins>
            <w:r w:rsidR="0057075C" w:rsidRPr="00A275C4">
              <w:rPr>
                <w:b/>
                <w:noProof/>
                <w:lang w:eastAsia="es-ES"/>
              </w:rPr>
              <w:t>Par</w:t>
            </w:r>
            <w:del w:id="35" w:author="luna" w:date="2018-01-26T16:15:00Z">
              <w:r w:rsidR="0057075C" w:rsidRPr="00A275C4" w:rsidDel="009A4583">
                <w:rPr>
                  <w:b/>
                  <w:noProof/>
                  <w:lang w:eastAsia="es-ES"/>
                </w:rPr>
                <w:delText>.</w:delText>
              </w:r>
            </w:del>
          </w:p>
        </w:tc>
        <w:tc>
          <w:tcPr>
            <w:tcW w:w="879" w:type="pct"/>
            <w:tcBorders>
              <w:bottom w:val="single" w:sz="4" w:space="0" w:color="auto"/>
            </w:tcBorders>
          </w:tcPr>
          <w:p w14:paraId="34B569FC" w14:textId="77777777" w:rsidR="0057075C" w:rsidRPr="00A275C4" w:rsidRDefault="0057075C" w:rsidP="004429E1">
            <w:pPr>
              <w:rPr>
                <w:b/>
                <w:noProof/>
                <w:lang w:eastAsia="es-ES"/>
              </w:rPr>
            </w:pPr>
            <w:r w:rsidRPr="00A275C4">
              <w:rPr>
                <w:b/>
                <w:noProof/>
                <w:lang w:eastAsia="es-ES"/>
              </w:rPr>
              <w:t>logLH</w:t>
            </w:r>
          </w:p>
        </w:tc>
        <w:tc>
          <w:tcPr>
            <w:tcW w:w="761" w:type="pct"/>
            <w:tcBorders>
              <w:bottom w:val="single" w:sz="4" w:space="0" w:color="auto"/>
            </w:tcBorders>
          </w:tcPr>
          <w:p w14:paraId="2EAFBDBE" w14:textId="77777777" w:rsidR="0057075C" w:rsidRPr="00A275C4" w:rsidRDefault="0057075C" w:rsidP="004429E1">
            <w:pPr>
              <w:rPr>
                <w:b/>
                <w:noProof/>
                <w:lang w:eastAsia="es-ES"/>
              </w:rPr>
            </w:pPr>
            <w:r w:rsidRPr="00A275C4">
              <w:rPr>
                <w:b/>
                <w:noProof/>
                <w:lang w:eastAsia="es-ES"/>
              </w:rPr>
              <w:t>AICc</w:t>
            </w:r>
          </w:p>
        </w:tc>
      </w:tr>
      <w:tr w:rsidR="0057075C" w:rsidRPr="00A275C4" w14:paraId="087CC7BB" w14:textId="77777777" w:rsidTr="004429E1">
        <w:tc>
          <w:tcPr>
            <w:tcW w:w="489" w:type="pct"/>
            <w:tcBorders>
              <w:bottom w:val="single" w:sz="4" w:space="0" w:color="auto"/>
              <w:right w:val="nil"/>
            </w:tcBorders>
          </w:tcPr>
          <w:p w14:paraId="02269E63" w14:textId="77777777" w:rsidR="0057075C" w:rsidRPr="00A275C4" w:rsidRDefault="0057075C" w:rsidP="004429E1">
            <w:pPr>
              <w:rPr>
                <w:b/>
                <w:noProof/>
                <w:lang w:eastAsia="es-ES"/>
              </w:rPr>
            </w:pPr>
          </w:p>
        </w:tc>
        <w:tc>
          <w:tcPr>
            <w:tcW w:w="2527" w:type="pct"/>
            <w:tcBorders>
              <w:left w:val="nil"/>
              <w:bottom w:val="single" w:sz="4" w:space="0" w:color="auto"/>
              <w:right w:val="nil"/>
            </w:tcBorders>
          </w:tcPr>
          <w:p w14:paraId="1E96F2F7" w14:textId="77777777" w:rsidR="0057075C" w:rsidRPr="00A275C4" w:rsidRDefault="0057075C" w:rsidP="004429E1">
            <w:pPr>
              <w:rPr>
                <w:b/>
                <w:noProof/>
                <w:lang w:eastAsia="es-ES"/>
              </w:rPr>
            </w:pPr>
          </w:p>
        </w:tc>
        <w:tc>
          <w:tcPr>
            <w:tcW w:w="344" w:type="pct"/>
            <w:tcBorders>
              <w:left w:val="nil"/>
              <w:right w:val="nil"/>
            </w:tcBorders>
          </w:tcPr>
          <w:p w14:paraId="1FF3ADA6" w14:textId="77777777" w:rsidR="0057075C" w:rsidRPr="00A275C4" w:rsidRDefault="0057075C" w:rsidP="004429E1">
            <w:pPr>
              <w:rPr>
                <w:b/>
                <w:noProof/>
                <w:lang w:eastAsia="es-ES"/>
              </w:rPr>
            </w:pPr>
          </w:p>
        </w:tc>
        <w:tc>
          <w:tcPr>
            <w:tcW w:w="879" w:type="pct"/>
            <w:tcBorders>
              <w:left w:val="nil"/>
              <w:right w:val="nil"/>
            </w:tcBorders>
          </w:tcPr>
          <w:p w14:paraId="62598175" w14:textId="77777777" w:rsidR="0057075C" w:rsidRPr="00A275C4" w:rsidRDefault="0057075C" w:rsidP="004429E1">
            <w:pPr>
              <w:rPr>
                <w:b/>
                <w:noProof/>
                <w:lang w:eastAsia="es-ES"/>
              </w:rPr>
            </w:pPr>
          </w:p>
        </w:tc>
        <w:tc>
          <w:tcPr>
            <w:tcW w:w="761" w:type="pct"/>
            <w:tcBorders>
              <w:left w:val="nil"/>
            </w:tcBorders>
          </w:tcPr>
          <w:p w14:paraId="1EC862A3" w14:textId="77777777" w:rsidR="0057075C" w:rsidRPr="00A275C4" w:rsidRDefault="0057075C" w:rsidP="004429E1">
            <w:pPr>
              <w:rPr>
                <w:b/>
                <w:noProof/>
                <w:lang w:eastAsia="es-ES"/>
              </w:rPr>
            </w:pPr>
          </w:p>
        </w:tc>
      </w:tr>
      <w:tr w:rsidR="0057075C" w:rsidRPr="00A275C4" w14:paraId="09C0AE69" w14:textId="77777777" w:rsidTr="004429E1">
        <w:tc>
          <w:tcPr>
            <w:tcW w:w="489" w:type="pct"/>
            <w:tcBorders>
              <w:bottom w:val="single" w:sz="4" w:space="0" w:color="auto"/>
              <w:right w:val="nil"/>
            </w:tcBorders>
          </w:tcPr>
          <w:p w14:paraId="36071379" w14:textId="77777777" w:rsidR="0057075C" w:rsidRPr="00A275C4" w:rsidRDefault="0057075C" w:rsidP="004429E1">
            <w:pPr>
              <w:rPr>
                <w:noProof/>
                <w:lang w:eastAsia="es-ES"/>
              </w:rPr>
            </w:pPr>
          </w:p>
        </w:tc>
        <w:tc>
          <w:tcPr>
            <w:tcW w:w="2527" w:type="pct"/>
            <w:tcBorders>
              <w:left w:val="nil"/>
              <w:bottom w:val="single" w:sz="4" w:space="0" w:color="auto"/>
            </w:tcBorders>
          </w:tcPr>
          <w:p w14:paraId="4882C7D2" w14:textId="77777777" w:rsidR="0057075C" w:rsidRPr="00A275C4" w:rsidRDefault="0057075C" w:rsidP="004429E1">
            <w:pPr>
              <w:rPr>
                <w:noProof/>
                <w:lang w:eastAsia="es-ES"/>
              </w:rPr>
            </w:pPr>
            <w:r w:rsidRPr="00A275C4">
              <w:rPr>
                <w:noProof/>
                <w:lang w:eastAsia="es-ES"/>
              </w:rPr>
              <w:t xml:space="preserve">No shifts in </w:t>
            </w:r>
            <w:r>
              <w:rPr>
                <w:noProof/>
                <w:lang w:eastAsia="es-ES"/>
              </w:rPr>
              <w:t>Agavoideae</w:t>
            </w:r>
          </w:p>
        </w:tc>
        <w:tc>
          <w:tcPr>
            <w:tcW w:w="344" w:type="pct"/>
            <w:tcBorders>
              <w:bottom w:val="single" w:sz="4" w:space="0" w:color="auto"/>
            </w:tcBorders>
          </w:tcPr>
          <w:p w14:paraId="5C38AC56" w14:textId="77777777" w:rsidR="0057075C" w:rsidRPr="00A275C4" w:rsidRDefault="0057075C" w:rsidP="004429E1">
            <w:pPr>
              <w:rPr>
                <w:i/>
                <w:noProof/>
                <w:lang w:eastAsia="es-ES"/>
              </w:rPr>
            </w:pPr>
            <w:r w:rsidRPr="00A275C4">
              <w:rPr>
                <w:i/>
                <w:noProof/>
                <w:lang w:eastAsia="es-ES"/>
              </w:rPr>
              <w:t>3</w:t>
            </w:r>
          </w:p>
        </w:tc>
        <w:tc>
          <w:tcPr>
            <w:tcW w:w="879" w:type="pct"/>
            <w:tcBorders>
              <w:bottom w:val="single" w:sz="4" w:space="0" w:color="auto"/>
            </w:tcBorders>
            <w:vAlign w:val="bottom"/>
          </w:tcPr>
          <w:p w14:paraId="05385269" w14:textId="77777777" w:rsidR="0057075C" w:rsidRPr="00A275C4" w:rsidRDefault="0057075C" w:rsidP="004429E1">
            <w:pPr>
              <w:rPr>
                <w:i/>
                <w:noProof/>
                <w:lang w:eastAsia="es-ES"/>
              </w:rPr>
            </w:pPr>
            <w:r w:rsidRPr="00A275C4">
              <w:rPr>
                <w:i/>
                <w:noProof/>
                <w:lang w:eastAsia="es-ES"/>
              </w:rPr>
              <w:t>-94.8778</w:t>
            </w:r>
          </w:p>
        </w:tc>
        <w:tc>
          <w:tcPr>
            <w:tcW w:w="761" w:type="pct"/>
            <w:tcBorders>
              <w:bottom w:val="single" w:sz="4" w:space="0" w:color="auto"/>
            </w:tcBorders>
            <w:vAlign w:val="bottom"/>
          </w:tcPr>
          <w:p w14:paraId="5CBE4096" w14:textId="77777777" w:rsidR="0057075C" w:rsidRPr="00A275C4" w:rsidRDefault="0057075C" w:rsidP="004429E1">
            <w:pPr>
              <w:rPr>
                <w:i/>
                <w:noProof/>
                <w:lang w:eastAsia="es-ES"/>
              </w:rPr>
            </w:pPr>
            <w:r w:rsidRPr="00A275C4">
              <w:rPr>
                <w:i/>
                <w:noProof/>
                <w:lang w:eastAsia="es-ES"/>
              </w:rPr>
              <w:t>196.2890</w:t>
            </w:r>
          </w:p>
        </w:tc>
      </w:tr>
      <w:tr w:rsidR="0057075C" w:rsidRPr="00A275C4" w14:paraId="3484CA4C" w14:textId="77777777" w:rsidTr="004429E1">
        <w:tc>
          <w:tcPr>
            <w:tcW w:w="489" w:type="pct"/>
            <w:tcBorders>
              <w:bottom w:val="single" w:sz="4" w:space="0" w:color="auto"/>
              <w:right w:val="nil"/>
            </w:tcBorders>
          </w:tcPr>
          <w:p w14:paraId="3FEFA58C" w14:textId="77777777" w:rsidR="0057075C" w:rsidRPr="00A275C4" w:rsidRDefault="0057075C" w:rsidP="004429E1">
            <w:pPr>
              <w:rPr>
                <w:noProof/>
                <w:lang w:eastAsia="es-ES"/>
              </w:rPr>
            </w:pPr>
          </w:p>
        </w:tc>
        <w:tc>
          <w:tcPr>
            <w:tcW w:w="2527" w:type="pct"/>
            <w:tcBorders>
              <w:left w:val="nil"/>
              <w:right w:val="nil"/>
            </w:tcBorders>
          </w:tcPr>
          <w:p w14:paraId="67AEB690" w14:textId="77777777" w:rsidR="0057075C" w:rsidRPr="00A275C4" w:rsidRDefault="0057075C" w:rsidP="004429E1">
            <w:pPr>
              <w:rPr>
                <w:noProof/>
                <w:lang w:eastAsia="es-ES"/>
              </w:rPr>
            </w:pPr>
          </w:p>
        </w:tc>
        <w:tc>
          <w:tcPr>
            <w:tcW w:w="344" w:type="pct"/>
            <w:tcBorders>
              <w:left w:val="nil"/>
              <w:right w:val="nil"/>
            </w:tcBorders>
          </w:tcPr>
          <w:p w14:paraId="349E8FD3" w14:textId="77777777" w:rsidR="0057075C" w:rsidRPr="00A275C4" w:rsidRDefault="0057075C" w:rsidP="004429E1">
            <w:pPr>
              <w:rPr>
                <w:i/>
                <w:noProof/>
                <w:lang w:eastAsia="es-ES"/>
              </w:rPr>
            </w:pPr>
          </w:p>
        </w:tc>
        <w:tc>
          <w:tcPr>
            <w:tcW w:w="879" w:type="pct"/>
            <w:tcBorders>
              <w:left w:val="nil"/>
              <w:right w:val="nil"/>
            </w:tcBorders>
            <w:vAlign w:val="bottom"/>
          </w:tcPr>
          <w:p w14:paraId="42005F81" w14:textId="77777777" w:rsidR="0057075C" w:rsidRPr="00A275C4" w:rsidRDefault="0057075C" w:rsidP="004429E1">
            <w:pPr>
              <w:rPr>
                <w:i/>
                <w:noProof/>
                <w:lang w:eastAsia="es-ES"/>
              </w:rPr>
            </w:pPr>
          </w:p>
        </w:tc>
        <w:tc>
          <w:tcPr>
            <w:tcW w:w="761" w:type="pct"/>
            <w:tcBorders>
              <w:left w:val="nil"/>
            </w:tcBorders>
            <w:vAlign w:val="bottom"/>
          </w:tcPr>
          <w:p w14:paraId="235CA724" w14:textId="77777777" w:rsidR="0057075C" w:rsidRPr="00A275C4" w:rsidRDefault="0057075C" w:rsidP="004429E1">
            <w:pPr>
              <w:rPr>
                <w:i/>
                <w:noProof/>
                <w:lang w:eastAsia="es-ES"/>
              </w:rPr>
            </w:pPr>
          </w:p>
        </w:tc>
      </w:tr>
      <w:tr w:rsidR="0057075C" w:rsidRPr="00A275C4" w14:paraId="31BF0F04" w14:textId="77777777" w:rsidTr="004429E1">
        <w:tc>
          <w:tcPr>
            <w:tcW w:w="489" w:type="pct"/>
            <w:tcBorders>
              <w:bottom w:val="nil"/>
            </w:tcBorders>
          </w:tcPr>
          <w:p w14:paraId="6551A49E" w14:textId="77777777" w:rsidR="0057075C" w:rsidRPr="00A275C4" w:rsidRDefault="0057075C" w:rsidP="004429E1">
            <w:pPr>
              <w:rPr>
                <w:b/>
                <w:noProof/>
                <w:lang w:eastAsia="es-ES"/>
              </w:rPr>
            </w:pPr>
          </w:p>
        </w:tc>
        <w:tc>
          <w:tcPr>
            <w:tcW w:w="2527" w:type="pct"/>
          </w:tcPr>
          <w:p w14:paraId="08252788" w14:textId="77777777" w:rsidR="0057075C" w:rsidRPr="00A275C4" w:rsidRDefault="0057075C" w:rsidP="004429E1">
            <w:pPr>
              <w:rPr>
                <w:b/>
                <w:noProof/>
                <w:lang w:eastAsia="es-ES"/>
              </w:rPr>
            </w:pPr>
            <w:r w:rsidRPr="00A275C4">
              <w:rPr>
                <w:noProof/>
                <w:lang w:eastAsia="es-ES"/>
              </w:rPr>
              <w:t xml:space="preserve">in </w:t>
            </w:r>
            <w:r w:rsidRPr="00A275C4">
              <w:rPr>
                <w:i/>
                <w:noProof/>
                <w:lang w:eastAsia="es-ES"/>
              </w:rPr>
              <w:t>Agave s.l.+Furcraea</w:t>
            </w:r>
            <w:r w:rsidRPr="00A275C4">
              <w:rPr>
                <w:noProof/>
                <w:lang w:eastAsia="es-ES"/>
              </w:rPr>
              <w:t>-</w:t>
            </w:r>
            <w:r w:rsidRPr="00A275C4">
              <w:rPr>
                <w:i/>
                <w:noProof/>
                <w:lang w:eastAsia="es-ES"/>
              </w:rPr>
              <w:t>Beschorneria</w:t>
            </w:r>
          </w:p>
        </w:tc>
        <w:tc>
          <w:tcPr>
            <w:tcW w:w="344" w:type="pct"/>
          </w:tcPr>
          <w:p w14:paraId="146A2FA0" w14:textId="77777777" w:rsidR="0057075C" w:rsidRPr="00A275C4" w:rsidRDefault="0057075C" w:rsidP="004429E1">
            <w:pPr>
              <w:rPr>
                <w:i/>
                <w:noProof/>
                <w:lang w:eastAsia="es-ES"/>
              </w:rPr>
            </w:pPr>
            <w:r w:rsidRPr="00A275C4">
              <w:rPr>
                <w:i/>
                <w:noProof/>
                <w:lang w:eastAsia="es-ES"/>
              </w:rPr>
              <w:t>5</w:t>
            </w:r>
          </w:p>
        </w:tc>
        <w:tc>
          <w:tcPr>
            <w:tcW w:w="879" w:type="pct"/>
          </w:tcPr>
          <w:p w14:paraId="48B1CED6" w14:textId="77777777" w:rsidR="0057075C" w:rsidRPr="00A275C4" w:rsidRDefault="0057075C" w:rsidP="004429E1">
            <w:pPr>
              <w:rPr>
                <w:i/>
                <w:noProof/>
                <w:lang w:eastAsia="es-ES"/>
              </w:rPr>
            </w:pPr>
            <w:r w:rsidRPr="00A275C4">
              <w:rPr>
                <w:i/>
                <w:noProof/>
                <w:lang w:eastAsia="es-ES"/>
              </w:rPr>
              <w:t>-89.2925</w:t>
            </w:r>
          </w:p>
        </w:tc>
        <w:tc>
          <w:tcPr>
            <w:tcW w:w="761" w:type="pct"/>
          </w:tcPr>
          <w:p w14:paraId="6858CD0B" w14:textId="77777777" w:rsidR="0057075C" w:rsidRPr="00A275C4" w:rsidRDefault="0057075C" w:rsidP="004429E1">
            <w:pPr>
              <w:rPr>
                <w:i/>
                <w:noProof/>
                <w:lang w:eastAsia="es-ES"/>
              </w:rPr>
            </w:pPr>
            <w:r w:rsidRPr="00A275C4">
              <w:rPr>
                <w:i/>
                <w:noProof/>
                <w:lang w:eastAsia="es-ES"/>
              </w:rPr>
              <w:t>189.9803</w:t>
            </w:r>
          </w:p>
        </w:tc>
      </w:tr>
      <w:tr w:rsidR="0057075C" w:rsidRPr="00A275C4" w14:paraId="50D642BC" w14:textId="77777777" w:rsidTr="004429E1">
        <w:tc>
          <w:tcPr>
            <w:tcW w:w="489" w:type="pct"/>
            <w:tcBorders>
              <w:top w:val="nil"/>
              <w:bottom w:val="nil"/>
            </w:tcBorders>
          </w:tcPr>
          <w:p w14:paraId="09AFD523" w14:textId="77777777" w:rsidR="0057075C" w:rsidRPr="00A275C4" w:rsidRDefault="0057075C" w:rsidP="004429E1">
            <w:pPr>
              <w:rPr>
                <w:b/>
                <w:noProof/>
                <w:lang w:eastAsia="es-ES"/>
              </w:rPr>
            </w:pPr>
            <w:r w:rsidRPr="00A275C4">
              <w:rPr>
                <w:noProof/>
                <w:lang w:eastAsia="es-ES"/>
              </w:rPr>
              <w:t>One</w:t>
            </w:r>
          </w:p>
        </w:tc>
        <w:tc>
          <w:tcPr>
            <w:tcW w:w="2527" w:type="pct"/>
          </w:tcPr>
          <w:p w14:paraId="39905A89" w14:textId="77777777" w:rsidR="0057075C" w:rsidRPr="00A275C4" w:rsidRDefault="0057075C" w:rsidP="004429E1">
            <w:pPr>
              <w:rPr>
                <w:b/>
                <w:noProof/>
                <w:lang w:eastAsia="es-ES"/>
              </w:rPr>
            </w:pPr>
            <w:bookmarkStart w:id="36" w:name="OLE_LINK1"/>
            <w:bookmarkStart w:id="37" w:name="OLE_LINK2"/>
            <w:r w:rsidRPr="00A275C4">
              <w:rPr>
                <w:noProof/>
                <w:lang w:eastAsia="es-ES"/>
              </w:rPr>
              <w:t>in Yucca+</w:t>
            </w:r>
            <w:r w:rsidRPr="00A275C4">
              <w:rPr>
                <w:i/>
                <w:noProof/>
                <w:lang w:eastAsia="es-ES"/>
              </w:rPr>
              <w:t>Hesperoyucca</w:t>
            </w:r>
            <w:r w:rsidRPr="00A275C4">
              <w:rPr>
                <w:noProof/>
                <w:lang w:eastAsia="es-ES"/>
              </w:rPr>
              <w:t>-</w:t>
            </w:r>
            <w:r w:rsidRPr="00A275C4">
              <w:rPr>
                <w:i/>
                <w:noProof/>
                <w:lang w:eastAsia="es-ES"/>
              </w:rPr>
              <w:t>Hesperalöe</w:t>
            </w:r>
            <w:bookmarkEnd w:id="36"/>
            <w:bookmarkEnd w:id="37"/>
          </w:p>
        </w:tc>
        <w:tc>
          <w:tcPr>
            <w:tcW w:w="344" w:type="pct"/>
          </w:tcPr>
          <w:p w14:paraId="71EE03CC" w14:textId="77777777" w:rsidR="0057075C" w:rsidRPr="00A275C4" w:rsidRDefault="0057075C" w:rsidP="004429E1">
            <w:pPr>
              <w:rPr>
                <w:b/>
                <w:i/>
                <w:noProof/>
                <w:lang w:eastAsia="es-ES"/>
              </w:rPr>
            </w:pPr>
            <w:r w:rsidRPr="00A275C4">
              <w:rPr>
                <w:b/>
                <w:i/>
                <w:noProof/>
                <w:lang w:eastAsia="es-ES"/>
              </w:rPr>
              <w:t>5</w:t>
            </w:r>
          </w:p>
        </w:tc>
        <w:tc>
          <w:tcPr>
            <w:tcW w:w="879" w:type="pct"/>
          </w:tcPr>
          <w:p w14:paraId="531494A1" w14:textId="77777777" w:rsidR="0057075C" w:rsidRPr="00A275C4" w:rsidRDefault="0057075C" w:rsidP="004429E1">
            <w:pPr>
              <w:rPr>
                <w:i/>
                <w:noProof/>
                <w:lang w:eastAsia="es-ES"/>
              </w:rPr>
            </w:pPr>
            <w:r w:rsidRPr="00A275C4">
              <w:rPr>
                <w:i/>
                <w:noProof/>
                <w:lang w:eastAsia="es-ES"/>
              </w:rPr>
              <w:t>-89.1728</w:t>
            </w:r>
          </w:p>
        </w:tc>
        <w:tc>
          <w:tcPr>
            <w:tcW w:w="761" w:type="pct"/>
          </w:tcPr>
          <w:p w14:paraId="5796D781" w14:textId="77777777" w:rsidR="0057075C" w:rsidRPr="00A275C4" w:rsidRDefault="0057075C" w:rsidP="004429E1">
            <w:pPr>
              <w:rPr>
                <w:i/>
                <w:noProof/>
                <w:lang w:eastAsia="es-ES"/>
              </w:rPr>
            </w:pPr>
            <w:r w:rsidRPr="00A275C4">
              <w:rPr>
                <w:i/>
                <w:noProof/>
                <w:lang w:eastAsia="es-ES"/>
              </w:rPr>
              <w:t>189.7409</w:t>
            </w:r>
          </w:p>
        </w:tc>
      </w:tr>
      <w:tr w:rsidR="0057075C" w:rsidRPr="00A275C4" w14:paraId="1EE3165A" w14:textId="77777777" w:rsidTr="004429E1">
        <w:tc>
          <w:tcPr>
            <w:tcW w:w="489" w:type="pct"/>
            <w:tcBorders>
              <w:top w:val="nil"/>
              <w:bottom w:val="nil"/>
            </w:tcBorders>
          </w:tcPr>
          <w:p w14:paraId="46CAFC17" w14:textId="77777777" w:rsidR="0057075C" w:rsidRPr="00A275C4" w:rsidRDefault="0057075C" w:rsidP="004429E1">
            <w:pPr>
              <w:rPr>
                <w:b/>
                <w:noProof/>
                <w:lang w:eastAsia="es-ES"/>
              </w:rPr>
            </w:pPr>
            <w:r w:rsidRPr="00A275C4">
              <w:rPr>
                <w:noProof/>
                <w:lang w:eastAsia="es-ES"/>
              </w:rPr>
              <w:t>shift</w:t>
            </w:r>
          </w:p>
        </w:tc>
        <w:tc>
          <w:tcPr>
            <w:tcW w:w="2527" w:type="pct"/>
          </w:tcPr>
          <w:p w14:paraId="7435D75E"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Agave s.l.</w:t>
            </w:r>
          </w:p>
        </w:tc>
        <w:tc>
          <w:tcPr>
            <w:tcW w:w="344" w:type="pct"/>
          </w:tcPr>
          <w:p w14:paraId="50942942" w14:textId="77777777" w:rsidR="0057075C" w:rsidRPr="00A275C4" w:rsidRDefault="0057075C" w:rsidP="004429E1">
            <w:pPr>
              <w:rPr>
                <w:i/>
                <w:noProof/>
                <w:lang w:eastAsia="es-ES"/>
              </w:rPr>
            </w:pPr>
            <w:r w:rsidRPr="00A275C4">
              <w:rPr>
                <w:i/>
                <w:noProof/>
                <w:lang w:eastAsia="es-ES"/>
              </w:rPr>
              <w:t>6</w:t>
            </w:r>
          </w:p>
        </w:tc>
        <w:tc>
          <w:tcPr>
            <w:tcW w:w="879" w:type="pct"/>
          </w:tcPr>
          <w:p w14:paraId="5EFFA968" w14:textId="77777777" w:rsidR="0057075C" w:rsidRPr="00A275C4" w:rsidRDefault="0057075C" w:rsidP="004429E1">
            <w:pPr>
              <w:rPr>
                <w:i/>
                <w:noProof/>
                <w:lang w:eastAsia="es-ES"/>
              </w:rPr>
            </w:pPr>
            <w:r w:rsidRPr="00A275C4">
              <w:rPr>
                <w:i/>
                <w:noProof/>
                <w:lang w:eastAsia="es-ES"/>
              </w:rPr>
              <w:t>-89.8342</w:t>
            </w:r>
          </w:p>
        </w:tc>
        <w:tc>
          <w:tcPr>
            <w:tcW w:w="761" w:type="pct"/>
          </w:tcPr>
          <w:p w14:paraId="1112F238" w14:textId="77777777" w:rsidR="0057075C" w:rsidRPr="00A275C4" w:rsidRDefault="0057075C" w:rsidP="004429E1">
            <w:pPr>
              <w:rPr>
                <w:i/>
                <w:noProof/>
                <w:lang w:eastAsia="es-ES"/>
              </w:rPr>
            </w:pPr>
            <w:r w:rsidRPr="00A275C4">
              <w:rPr>
                <w:i/>
                <w:noProof/>
                <w:lang w:eastAsia="es-ES"/>
              </w:rPr>
              <w:t>193.6684</w:t>
            </w:r>
          </w:p>
        </w:tc>
      </w:tr>
      <w:tr w:rsidR="0057075C" w:rsidRPr="00A275C4" w14:paraId="27C88014" w14:textId="77777777" w:rsidTr="004429E1">
        <w:tc>
          <w:tcPr>
            <w:tcW w:w="489" w:type="pct"/>
            <w:tcBorders>
              <w:top w:val="nil"/>
              <w:bottom w:val="nil"/>
            </w:tcBorders>
          </w:tcPr>
          <w:p w14:paraId="08DD4388" w14:textId="77777777" w:rsidR="0057075C" w:rsidRPr="00A275C4" w:rsidRDefault="0057075C" w:rsidP="004429E1">
            <w:pPr>
              <w:rPr>
                <w:noProof/>
                <w:lang w:eastAsia="es-ES"/>
              </w:rPr>
            </w:pPr>
          </w:p>
        </w:tc>
        <w:tc>
          <w:tcPr>
            <w:tcW w:w="2527" w:type="pct"/>
          </w:tcPr>
          <w:p w14:paraId="2B745ACD"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Furcraea</w:t>
            </w:r>
            <w:r w:rsidRPr="00A275C4">
              <w:rPr>
                <w:noProof/>
                <w:lang w:eastAsia="es-ES"/>
              </w:rPr>
              <w:t>-</w:t>
            </w:r>
            <w:r w:rsidRPr="00A275C4">
              <w:rPr>
                <w:i/>
                <w:noProof/>
                <w:lang w:eastAsia="es-ES"/>
              </w:rPr>
              <w:t>Beschorneria</w:t>
            </w:r>
          </w:p>
        </w:tc>
        <w:tc>
          <w:tcPr>
            <w:tcW w:w="344" w:type="pct"/>
          </w:tcPr>
          <w:p w14:paraId="29CC2C43" w14:textId="77777777" w:rsidR="0057075C" w:rsidRPr="00A275C4" w:rsidRDefault="0057075C" w:rsidP="004429E1">
            <w:pPr>
              <w:rPr>
                <w:i/>
                <w:noProof/>
                <w:lang w:eastAsia="es-ES"/>
              </w:rPr>
            </w:pPr>
            <w:r w:rsidRPr="00A275C4">
              <w:rPr>
                <w:i/>
                <w:noProof/>
                <w:lang w:eastAsia="es-ES"/>
              </w:rPr>
              <w:t>5</w:t>
            </w:r>
          </w:p>
        </w:tc>
        <w:tc>
          <w:tcPr>
            <w:tcW w:w="879" w:type="pct"/>
          </w:tcPr>
          <w:p w14:paraId="18CACC40" w14:textId="77777777" w:rsidR="0057075C" w:rsidRPr="00A275C4" w:rsidRDefault="0057075C" w:rsidP="004429E1">
            <w:pPr>
              <w:rPr>
                <w:i/>
                <w:noProof/>
                <w:lang w:eastAsia="es-ES"/>
              </w:rPr>
            </w:pPr>
            <w:r w:rsidRPr="00A275C4">
              <w:rPr>
                <w:i/>
                <w:noProof/>
                <w:lang w:eastAsia="es-ES"/>
              </w:rPr>
              <w:t>-95.5270</w:t>
            </w:r>
          </w:p>
        </w:tc>
        <w:tc>
          <w:tcPr>
            <w:tcW w:w="761" w:type="pct"/>
          </w:tcPr>
          <w:p w14:paraId="370A78C9" w14:textId="77777777" w:rsidR="0057075C" w:rsidRPr="00A275C4" w:rsidRDefault="0057075C" w:rsidP="004429E1">
            <w:pPr>
              <w:rPr>
                <w:i/>
                <w:noProof/>
                <w:lang w:eastAsia="es-ES"/>
              </w:rPr>
            </w:pPr>
            <w:r w:rsidRPr="00A275C4">
              <w:rPr>
                <w:i/>
                <w:noProof/>
                <w:lang w:eastAsia="es-ES"/>
              </w:rPr>
              <w:t>202.4494</w:t>
            </w:r>
          </w:p>
        </w:tc>
      </w:tr>
      <w:tr w:rsidR="0057075C" w:rsidRPr="00A275C4" w14:paraId="643FCB21" w14:textId="77777777" w:rsidTr="004429E1">
        <w:tc>
          <w:tcPr>
            <w:tcW w:w="489" w:type="pct"/>
            <w:tcBorders>
              <w:top w:val="nil"/>
              <w:bottom w:val="nil"/>
            </w:tcBorders>
          </w:tcPr>
          <w:p w14:paraId="51E63690" w14:textId="77777777" w:rsidR="0057075C" w:rsidRPr="00A275C4" w:rsidRDefault="0057075C" w:rsidP="004429E1">
            <w:pPr>
              <w:rPr>
                <w:noProof/>
                <w:lang w:eastAsia="es-ES"/>
              </w:rPr>
            </w:pPr>
          </w:p>
        </w:tc>
        <w:tc>
          <w:tcPr>
            <w:tcW w:w="2527" w:type="pct"/>
          </w:tcPr>
          <w:p w14:paraId="07C80E1A"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Yucca</w:t>
            </w:r>
          </w:p>
        </w:tc>
        <w:tc>
          <w:tcPr>
            <w:tcW w:w="344" w:type="pct"/>
          </w:tcPr>
          <w:p w14:paraId="20D1C27B" w14:textId="77777777" w:rsidR="0057075C" w:rsidRPr="00A275C4" w:rsidRDefault="0057075C" w:rsidP="004429E1">
            <w:pPr>
              <w:rPr>
                <w:i/>
                <w:noProof/>
                <w:lang w:eastAsia="es-ES"/>
              </w:rPr>
            </w:pPr>
            <w:r w:rsidRPr="00A275C4">
              <w:rPr>
                <w:i/>
                <w:noProof/>
                <w:lang w:eastAsia="es-ES"/>
              </w:rPr>
              <w:t>6</w:t>
            </w:r>
          </w:p>
        </w:tc>
        <w:tc>
          <w:tcPr>
            <w:tcW w:w="879" w:type="pct"/>
          </w:tcPr>
          <w:p w14:paraId="2A1EA3A7" w14:textId="77777777" w:rsidR="0057075C" w:rsidRPr="00A275C4" w:rsidRDefault="0057075C" w:rsidP="004429E1">
            <w:pPr>
              <w:rPr>
                <w:i/>
                <w:noProof/>
                <w:lang w:eastAsia="es-ES"/>
              </w:rPr>
            </w:pPr>
            <w:r w:rsidRPr="00A275C4">
              <w:rPr>
                <w:i/>
                <w:noProof/>
                <w:lang w:eastAsia="es-ES"/>
              </w:rPr>
              <w:t>-92.4539</w:t>
            </w:r>
          </w:p>
        </w:tc>
        <w:tc>
          <w:tcPr>
            <w:tcW w:w="761" w:type="pct"/>
          </w:tcPr>
          <w:p w14:paraId="747915A2" w14:textId="77777777" w:rsidR="0057075C" w:rsidRPr="00A275C4" w:rsidRDefault="0057075C" w:rsidP="004429E1">
            <w:pPr>
              <w:rPr>
                <w:i/>
                <w:noProof/>
                <w:lang w:eastAsia="es-ES"/>
              </w:rPr>
            </w:pPr>
            <w:r w:rsidRPr="00A275C4">
              <w:rPr>
                <w:i/>
                <w:noProof/>
                <w:lang w:eastAsia="es-ES"/>
              </w:rPr>
              <w:t>198.907</w:t>
            </w:r>
          </w:p>
        </w:tc>
      </w:tr>
      <w:tr w:rsidR="0057075C" w:rsidRPr="00A275C4" w14:paraId="4CFE98E6" w14:textId="77777777" w:rsidTr="004429E1">
        <w:tc>
          <w:tcPr>
            <w:tcW w:w="489" w:type="pct"/>
            <w:tcBorders>
              <w:top w:val="nil"/>
              <w:bottom w:val="single" w:sz="4" w:space="0" w:color="auto"/>
            </w:tcBorders>
          </w:tcPr>
          <w:p w14:paraId="7E60A4C0" w14:textId="77777777" w:rsidR="0057075C" w:rsidRPr="00A275C4" w:rsidRDefault="0057075C" w:rsidP="004429E1">
            <w:pPr>
              <w:rPr>
                <w:noProof/>
                <w:lang w:eastAsia="es-ES"/>
              </w:rPr>
            </w:pPr>
          </w:p>
        </w:tc>
        <w:tc>
          <w:tcPr>
            <w:tcW w:w="2527" w:type="pct"/>
            <w:tcBorders>
              <w:bottom w:val="single" w:sz="4" w:space="0" w:color="auto"/>
            </w:tcBorders>
          </w:tcPr>
          <w:p w14:paraId="5C9D4BF0"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Hesperoyucca</w:t>
            </w:r>
            <w:r w:rsidRPr="00A275C4">
              <w:rPr>
                <w:noProof/>
                <w:lang w:eastAsia="es-ES"/>
              </w:rPr>
              <w:t>-</w:t>
            </w:r>
            <w:r w:rsidRPr="00A275C4">
              <w:rPr>
                <w:i/>
                <w:noProof/>
                <w:lang w:eastAsia="es-ES"/>
              </w:rPr>
              <w:t>Hesperalöe</w:t>
            </w:r>
          </w:p>
        </w:tc>
        <w:tc>
          <w:tcPr>
            <w:tcW w:w="344" w:type="pct"/>
            <w:tcBorders>
              <w:bottom w:val="single" w:sz="4" w:space="0" w:color="auto"/>
            </w:tcBorders>
          </w:tcPr>
          <w:p w14:paraId="19772F80" w14:textId="77777777" w:rsidR="0057075C" w:rsidRPr="00A275C4" w:rsidRDefault="0057075C" w:rsidP="004429E1">
            <w:pPr>
              <w:rPr>
                <w:i/>
                <w:noProof/>
                <w:lang w:eastAsia="es-ES"/>
              </w:rPr>
            </w:pPr>
            <w:r w:rsidRPr="00A275C4">
              <w:rPr>
                <w:i/>
                <w:noProof/>
                <w:lang w:eastAsia="es-ES"/>
              </w:rPr>
              <w:t>5</w:t>
            </w:r>
          </w:p>
        </w:tc>
        <w:tc>
          <w:tcPr>
            <w:tcW w:w="879" w:type="pct"/>
            <w:tcBorders>
              <w:bottom w:val="single" w:sz="4" w:space="0" w:color="auto"/>
            </w:tcBorders>
          </w:tcPr>
          <w:p w14:paraId="0C65F7E7" w14:textId="77777777" w:rsidR="0057075C" w:rsidRPr="00A275C4" w:rsidRDefault="0057075C" w:rsidP="004429E1">
            <w:pPr>
              <w:rPr>
                <w:i/>
                <w:noProof/>
                <w:lang w:eastAsia="es-ES"/>
              </w:rPr>
            </w:pPr>
            <w:r w:rsidRPr="00A275C4">
              <w:rPr>
                <w:i/>
                <w:noProof/>
                <w:lang w:eastAsia="es-ES"/>
              </w:rPr>
              <w:t>-104.4168</w:t>
            </w:r>
          </w:p>
        </w:tc>
        <w:tc>
          <w:tcPr>
            <w:tcW w:w="761" w:type="pct"/>
            <w:tcBorders>
              <w:bottom w:val="single" w:sz="4" w:space="0" w:color="auto"/>
            </w:tcBorders>
          </w:tcPr>
          <w:p w14:paraId="3EE40773" w14:textId="77777777" w:rsidR="0057075C" w:rsidRPr="00A275C4" w:rsidRDefault="0057075C" w:rsidP="004429E1">
            <w:pPr>
              <w:rPr>
                <w:i/>
                <w:noProof/>
                <w:lang w:eastAsia="es-ES"/>
              </w:rPr>
            </w:pPr>
            <w:r w:rsidRPr="00A275C4">
              <w:rPr>
                <w:i/>
                <w:noProof/>
                <w:lang w:eastAsia="es-ES"/>
              </w:rPr>
              <w:t>220.229</w:t>
            </w:r>
          </w:p>
        </w:tc>
      </w:tr>
      <w:tr w:rsidR="0057075C" w:rsidRPr="00A275C4" w14:paraId="67EDC7D7" w14:textId="77777777" w:rsidTr="004429E1">
        <w:tc>
          <w:tcPr>
            <w:tcW w:w="489" w:type="pct"/>
            <w:tcBorders>
              <w:bottom w:val="single" w:sz="4" w:space="0" w:color="auto"/>
              <w:right w:val="nil"/>
            </w:tcBorders>
          </w:tcPr>
          <w:p w14:paraId="5E3C8C64" w14:textId="77777777" w:rsidR="0057075C" w:rsidRPr="00A275C4" w:rsidRDefault="0057075C" w:rsidP="004429E1">
            <w:pPr>
              <w:rPr>
                <w:noProof/>
                <w:lang w:eastAsia="es-ES"/>
              </w:rPr>
            </w:pPr>
          </w:p>
        </w:tc>
        <w:tc>
          <w:tcPr>
            <w:tcW w:w="2527" w:type="pct"/>
            <w:tcBorders>
              <w:left w:val="nil"/>
              <w:right w:val="nil"/>
            </w:tcBorders>
          </w:tcPr>
          <w:p w14:paraId="53E2B430" w14:textId="77777777" w:rsidR="0057075C" w:rsidRPr="00A275C4" w:rsidRDefault="0057075C" w:rsidP="004429E1">
            <w:pPr>
              <w:rPr>
                <w:noProof/>
                <w:lang w:eastAsia="es-ES"/>
              </w:rPr>
            </w:pPr>
          </w:p>
        </w:tc>
        <w:tc>
          <w:tcPr>
            <w:tcW w:w="344" w:type="pct"/>
            <w:tcBorders>
              <w:left w:val="nil"/>
              <w:right w:val="nil"/>
            </w:tcBorders>
          </w:tcPr>
          <w:p w14:paraId="3B2789CD" w14:textId="77777777" w:rsidR="0057075C" w:rsidRPr="00A275C4" w:rsidRDefault="0057075C" w:rsidP="004429E1">
            <w:pPr>
              <w:rPr>
                <w:noProof/>
                <w:lang w:eastAsia="es-ES"/>
              </w:rPr>
            </w:pPr>
          </w:p>
        </w:tc>
        <w:tc>
          <w:tcPr>
            <w:tcW w:w="879" w:type="pct"/>
            <w:tcBorders>
              <w:left w:val="nil"/>
              <w:right w:val="nil"/>
            </w:tcBorders>
          </w:tcPr>
          <w:p w14:paraId="76DE5AAE" w14:textId="77777777" w:rsidR="0057075C" w:rsidRPr="00A275C4" w:rsidRDefault="0057075C" w:rsidP="004429E1">
            <w:pPr>
              <w:rPr>
                <w:noProof/>
                <w:lang w:eastAsia="es-ES"/>
              </w:rPr>
            </w:pPr>
          </w:p>
        </w:tc>
        <w:tc>
          <w:tcPr>
            <w:tcW w:w="761" w:type="pct"/>
            <w:tcBorders>
              <w:left w:val="nil"/>
            </w:tcBorders>
          </w:tcPr>
          <w:p w14:paraId="4B49C3EA" w14:textId="77777777" w:rsidR="0057075C" w:rsidRPr="00A275C4" w:rsidRDefault="0057075C" w:rsidP="004429E1">
            <w:pPr>
              <w:rPr>
                <w:noProof/>
                <w:lang w:eastAsia="es-ES"/>
              </w:rPr>
            </w:pPr>
          </w:p>
        </w:tc>
      </w:tr>
      <w:tr w:rsidR="0057075C" w:rsidRPr="00A275C4" w14:paraId="17C452CC" w14:textId="77777777" w:rsidTr="004429E1">
        <w:tc>
          <w:tcPr>
            <w:tcW w:w="489" w:type="pct"/>
            <w:tcBorders>
              <w:bottom w:val="nil"/>
            </w:tcBorders>
          </w:tcPr>
          <w:p w14:paraId="28186929" w14:textId="77777777" w:rsidR="0057075C" w:rsidRPr="00A275C4" w:rsidRDefault="0057075C" w:rsidP="004429E1">
            <w:pPr>
              <w:rPr>
                <w:noProof/>
                <w:lang w:eastAsia="es-ES"/>
              </w:rPr>
            </w:pPr>
          </w:p>
        </w:tc>
        <w:tc>
          <w:tcPr>
            <w:tcW w:w="2527" w:type="pct"/>
          </w:tcPr>
          <w:p w14:paraId="4B870C81" w14:textId="77777777" w:rsidR="0057075C" w:rsidRPr="00A275C4" w:rsidRDefault="0057075C" w:rsidP="004429E1">
            <w:pPr>
              <w:rPr>
                <w:noProof/>
                <w:lang w:eastAsia="es-ES"/>
              </w:rPr>
            </w:pPr>
            <w:r w:rsidRPr="00A275C4">
              <w:rPr>
                <w:noProof/>
                <w:lang w:eastAsia="es-ES"/>
              </w:rPr>
              <w:t>in Yucca+</w:t>
            </w:r>
            <w:r w:rsidRPr="00A275C4">
              <w:rPr>
                <w:i/>
                <w:noProof/>
                <w:lang w:eastAsia="es-ES"/>
              </w:rPr>
              <w:t>Hesperoyucca</w:t>
            </w:r>
            <w:r w:rsidRPr="00A275C4">
              <w:rPr>
                <w:noProof/>
                <w:lang w:eastAsia="es-ES"/>
              </w:rPr>
              <w:t>-</w:t>
            </w:r>
            <w:r w:rsidRPr="00A275C4">
              <w:rPr>
                <w:i/>
                <w:noProof/>
                <w:lang w:eastAsia="es-ES"/>
              </w:rPr>
              <w:t>Hesperalöe</w:t>
            </w:r>
            <w:r w:rsidRPr="00A275C4">
              <w:rPr>
                <w:noProof/>
                <w:lang w:eastAsia="es-ES"/>
              </w:rPr>
              <w:t xml:space="preserve"> and in </w:t>
            </w:r>
            <w:r w:rsidRPr="00A275C4">
              <w:rPr>
                <w:i/>
                <w:noProof/>
                <w:lang w:eastAsia="es-ES"/>
              </w:rPr>
              <w:t>Agave s.l.</w:t>
            </w:r>
          </w:p>
        </w:tc>
        <w:tc>
          <w:tcPr>
            <w:tcW w:w="344" w:type="pct"/>
          </w:tcPr>
          <w:p w14:paraId="16F79D10" w14:textId="77777777" w:rsidR="0057075C" w:rsidRPr="00A275C4" w:rsidRDefault="0057075C" w:rsidP="004429E1">
            <w:pPr>
              <w:rPr>
                <w:i/>
                <w:noProof/>
                <w:lang w:eastAsia="es-ES"/>
              </w:rPr>
            </w:pPr>
            <w:r w:rsidRPr="00A275C4">
              <w:rPr>
                <w:i/>
                <w:noProof/>
                <w:lang w:eastAsia="es-ES"/>
              </w:rPr>
              <w:t>8</w:t>
            </w:r>
          </w:p>
        </w:tc>
        <w:tc>
          <w:tcPr>
            <w:tcW w:w="879" w:type="pct"/>
          </w:tcPr>
          <w:p w14:paraId="34512D61" w14:textId="77777777" w:rsidR="0057075C" w:rsidRPr="00A275C4" w:rsidRDefault="0057075C" w:rsidP="004429E1">
            <w:pPr>
              <w:rPr>
                <w:i/>
                <w:noProof/>
                <w:lang w:eastAsia="es-ES"/>
              </w:rPr>
            </w:pPr>
            <w:r w:rsidRPr="00A275C4">
              <w:rPr>
                <w:i/>
                <w:noProof/>
                <w:lang w:eastAsia="es-ES"/>
              </w:rPr>
              <w:t>-89.9315</w:t>
            </w:r>
          </w:p>
        </w:tc>
        <w:tc>
          <w:tcPr>
            <w:tcW w:w="761" w:type="pct"/>
          </w:tcPr>
          <w:p w14:paraId="2946AF6B" w14:textId="77777777" w:rsidR="0057075C" w:rsidRPr="00A275C4" w:rsidRDefault="0057075C" w:rsidP="004429E1">
            <w:pPr>
              <w:rPr>
                <w:i/>
                <w:noProof/>
                <w:lang w:eastAsia="es-ES"/>
              </w:rPr>
            </w:pPr>
            <w:r w:rsidRPr="00A275C4">
              <w:rPr>
                <w:i/>
                <w:noProof/>
                <w:lang w:eastAsia="es-ES"/>
              </w:rPr>
              <w:t>199.463</w:t>
            </w:r>
          </w:p>
        </w:tc>
      </w:tr>
      <w:tr w:rsidR="0057075C" w:rsidRPr="00A275C4" w14:paraId="416E9F0B" w14:textId="77777777" w:rsidTr="004429E1">
        <w:tc>
          <w:tcPr>
            <w:tcW w:w="489" w:type="pct"/>
            <w:tcBorders>
              <w:top w:val="nil"/>
              <w:bottom w:val="nil"/>
            </w:tcBorders>
          </w:tcPr>
          <w:p w14:paraId="61A9150E" w14:textId="77777777" w:rsidR="0057075C" w:rsidRPr="00A275C4" w:rsidRDefault="0057075C" w:rsidP="004429E1">
            <w:pPr>
              <w:rPr>
                <w:noProof/>
                <w:lang w:eastAsia="es-ES"/>
              </w:rPr>
            </w:pPr>
          </w:p>
        </w:tc>
        <w:tc>
          <w:tcPr>
            <w:tcW w:w="2527" w:type="pct"/>
          </w:tcPr>
          <w:p w14:paraId="2E9995BA" w14:textId="77777777" w:rsidR="0057075C" w:rsidRPr="00A275C4" w:rsidRDefault="0057075C" w:rsidP="004429E1">
            <w:pPr>
              <w:rPr>
                <w:noProof/>
                <w:lang w:eastAsia="es-ES"/>
              </w:rPr>
            </w:pPr>
            <w:r w:rsidRPr="00A275C4">
              <w:rPr>
                <w:noProof/>
                <w:lang w:eastAsia="es-ES"/>
              </w:rPr>
              <w:t>in Yucca+</w:t>
            </w:r>
            <w:r w:rsidRPr="00A275C4">
              <w:rPr>
                <w:i/>
                <w:noProof/>
                <w:lang w:eastAsia="es-ES"/>
              </w:rPr>
              <w:t>Hesperoyucca</w:t>
            </w:r>
            <w:r w:rsidRPr="00A275C4">
              <w:rPr>
                <w:noProof/>
                <w:lang w:eastAsia="es-ES"/>
              </w:rPr>
              <w:t>-</w:t>
            </w:r>
            <w:r w:rsidRPr="00A275C4">
              <w:rPr>
                <w:i/>
                <w:noProof/>
                <w:lang w:eastAsia="es-ES"/>
              </w:rPr>
              <w:t>Hesperalöe</w:t>
            </w:r>
            <w:r w:rsidRPr="00A275C4">
              <w:rPr>
                <w:noProof/>
                <w:lang w:eastAsia="es-ES"/>
              </w:rPr>
              <w:t xml:space="preserve"> and in </w:t>
            </w:r>
            <w:r w:rsidRPr="00A275C4">
              <w:rPr>
                <w:i/>
                <w:noProof/>
                <w:lang w:eastAsia="es-ES"/>
              </w:rPr>
              <w:t>Furcraea</w:t>
            </w:r>
            <w:r w:rsidRPr="00A275C4">
              <w:rPr>
                <w:noProof/>
                <w:lang w:eastAsia="es-ES"/>
              </w:rPr>
              <w:t>-</w:t>
            </w:r>
            <w:r w:rsidRPr="00A275C4">
              <w:rPr>
                <w:i/>
                <w:noProof/>
                <w:lang w:eastAsia="es-ES"/>
              </w:rPr>
              <w:t>Beschorneria</w:t>
            </w:r>
          </w:p>
        </w:tc>
        <w:tc>
          <w:tcPr>
            <w:tcW w:w="344" w:type="pct"/>
          </w:tcPr>
          <w:p w14:paraId="5511B9AA" w14:textId="77777777" w:rsidR="0057075C" w:rsidRPr="00A275C4" w:rsidRDefault="0057075C" w:rsidP="004429E1">
            <w:pPr>
              <w:rPr>
                <w:i/>
                <w:noProof/>
                <w:lang w:eastAsia="es-ES"/>
              </w:rPr>
            </w:pPr>
            <w:r w:rsidRPr="00A275C4">
              <w:rPr>
                <w:i/>
                <w:noProof/>
                <w:lang w:eastAsia="es-ES"/>
              </w:rPr>
              <w:t>7</w:t>
            </w:r>
          </w:p>
        </w:tc>
        <w:tc>
          <w:tcPr>
            <w:tcW w:w="879" w:type="pct"/>
          </w:tcPr>
          <w:p w14:paraId="240C9855" w14:textId="77777777" w:rsidR="0057075C" w:rsidRPr="00A275C4" w:rsidRDefault="0057075C" w:rsidP="004429E1">
            <w:pPr>
              <w:rPr>
                <w:i/>
                <w:noProof/>
                <w:lang w:eastAsia="es-ES"/>
              </w:rPr>
            </w:pPr>
            <w:r w:rsidRPr="00A275C4">
              <w:rPr>
                <w:i/>
                <w:noProof/>
                <w:lang w:eastAsia="es-ES"/>
              </w:rPr>
              <w:t>-88.6429</w:t>
            </w:r>
          </w:p>
        </w:tc>
        <w:tc>
          <w:tcPr>
            <w:tcW w:w="761" w:type="pct"/>
          </w:tcPr>
          <w:p w14:paraId="123CCC19" w14:textId="77777777" w:rsidR="0057075C" w:rsidRPr="00A275C4" w:rsidRDefault="0057075C" w:rsidP="004429E1">
            <w:pPr>
              <w:rPr>
                <w:i/>
                <w:noProof/>
                <w:lang w:eastAsia="es-ES"/>
              </w:rPr>
            </w:pPr>
            <w:r w:rsidRPr="00A275C4">
              <w:rPr>
                <w:i/>
                <w:noProof/>
                <w:lang w:eastAsia="es-ES"/>
              </w:rPr>
              <w:t>194.0175</w:t>
            </w:r>
          </w:p>
        </w:tc>
      </w:tr>
      <w:tr w:rsidR="0057075C" w:rsidRPr="00A275C4" w14:paraId="2D934631" w14:textId="77777777" w:rsidTr="004429E1">
        <w:tc>
          <w:tcPr>
            <w:tcW w:w="489" w:type="pct"/>
            <w:tcBorders>
              <w:top w:val="nil"/>
              <w:bottom w:val="nil"/>
            </w:tcBorders>
          </w:tcPr>
          <w:p w14:paraId="4BD8392B" w14:textId="77777777" w:rsidR="0057075C" w:rsidRPr="00A275C4" w:rsidRDefault="0057075C" w:rsidP="004429E1">
            <w:pPr>
              <w:rPr>
                <w:noProof/>
                <w:lang w:eastAsia="es-ES"/>
              </w:rPr>
            </w:pPr>
          </w:p>
        </w:tc>
        <w:tc>
          <w:tcPr>
            <w:tcW w:w="2527" w:type="pct"/>
          </w:tcPr>
          <w:p w14:paraId="41160E19" w14:textId="77777777" w:rsidR="0057075C" w:rsidRPr="00A275C4" w:rsidRDefault="0057075C" w:rsidP="004429E1">
            <w:pPr>
              <w:rPr>
                <w:i/>
                <w:noProof/>
                <w:lang w:eastAsia="es-ES"/>
              </w:rPr>
            </w:pPr>
            <w:r w:rsidRPr="00A275C4">
              <w:rPr>
                <w:noProof/>
                <w:lang w:eastAsia="es-ES"/>
              </w:rPr>
              <w:t xml:space="preserve">in </w:t>
            </w:r>
            <w:r w:rsidRPr="00A275C4">
              <w:rPr>
                <w:i/>
                <w:noProof/>
                <w:lang w:eastAsia="es-ES"/>
              </w:rPr>
              <w:t>Agave s.l.+Furcraea</w:t>
            </w:r>
            <w:r w:rsidRPr="00A275C4">
              <w:rPr>
                <w:noProof/>
                <w:lang w:eastAsia="es-ES"/>
              </w:rPr>
              <w:t>-</w:t>
            </w:r>
            <w:r w:rsidRPr="00A275C4">
              <w:rPr>
                <w:i/>
                <w:noProof/>
                <w:lang w:eastAsia="es-ES"/>
              </w:rPr>
              <w:t>Beschorneria</w:t>
            </w:r>
            <w:r w:rsidRPr="00A275C4">
              <w:rPr>
                <w:noProof/>
                <w:lang w:eastAsia="es-ES"/>
              </w:rPr>
              <w:t xml:space="preserve"> and in </w:t>
            </w:r>
            <w:r w:rsidRPr="00A275C4">
              <w:rPr>
                <w:i/>
                <w:noProof/>
                <w:lang w:eastAsia="es-ES"/>
              </w:rPr>
              <w:t>Yucca</w:t>
            </w:r>
          </w:p>
        </w:tc>
        <w:tc>
          <w:tcPr>
            <w:tcW w:w="344" w:type="pct"/>
          </w:tcPr>
          <w:p w14:paraId="0627A901" w14:textId="77777777" w:rsidR="0057075C" w:rsidRPr="00A275C4" w:rsidRDefault="0057075C" w:rsidP="004429E1">
            <w:pPr>
              <w:rPr>
                <w:i/>
                <w:noProof/>
                <w:lang w:eastAsia="es-ES"/>
              </w:rPr>
            </w:pPr>
            <w:r w:rsidRPr="00A275C4">
              <w:rPr>
                <w:i/>
                <w:noProof/>
                <w:lang w:eastAsia="es-ES"/>
              </w:rPr>
              <w:t>8</w:t>
            </w:r>
          </w:p>
        </w:tc>
        <w:tc>
          <w:tcPr>
            <w:tcW w:w="879" w:type="pct"/>
          </w:tcPr>
          <w:p w14:paraId="3A8B4FA0" w14:textId="77777777" w:rsidR="0057075C" w:rsidRPr="00A275C4" w:rsidRDefault="0057075C" w:rsidP="004429E1">
            <w:pPr>
              <w:rPr>
                <w:i/>
                <w:noProof/>
                <w:lang w:eastAsia="es-ES"/>
              </w:rPr>
            </w:pPr>
            <w:r w:rsidRPr="00A275C4">
              <w:rPr>
                <w:i/>
                <w:noProof/>
                <w:lang w:eastAsia="es-ES"/>
              </w:rPr>
              <w:t>-86.2422</w:t>
            </w:r>
          </w:p>
        </w:tc>
        <w:tc>
          <w:tcPr>
            <w:tcW w:w="761" w:type="pct"/>
          </w:tcPr>
          <w:p w14:paraId="0D7A72D0" w14:textId="77777777" w:rsidR="0057075C" w:rsidRPr="00A275C4" w:rsidRDefault="0057075C" w:rsidP="004429E1">
            <w:pPr>
              <w:rPr>
                <w:i/>
                <w:noProof/>
                <w:lang w:eastAsia="es-ES"/>
              </w:rPr>
            </w:pPr>
            <w:r w:rsidRPr="00A275C4">
              <w:rPr>
                <w:i/>
                <w:noProof/>
                <w:lang w:eastAsia="es-ES"/>
              </w:rPr>
              <w:t>192.0845</w:t>
            </w:r>
          </w:p>
        </w:tc>
      </w:tr>
      <w:tr w:rsidR="0057075C" w:rsidRPr="00A275C4" w14:paraId="6FADA439" w14:textId="77777777" w:rsidTr="004429E1">
        <w:tc>
          <w:tcPr>
            <w:tcW w:w="489" w:type="pct"/>
            <w:tcBorders>
              <w:top w:val="nil"/>
              <w:bottom w:val="nil"/>
            </w:tcBorders>
          </w:tcPr>
          <w:p w14:paraId="05F89B39" w14:textId="77777777" w:rsidR="0057075C" w:rsidRPr="00A275C4" w:rsidRDefault="0057075C" w:rsidP="004429E1">
            <w:pPr>
              <w:rPr>
                <w:noProof/>
                <w:lang w:eastAsia="es-ES"/>
              </w:rPr>
            </w:pPr>
            <w:r w:rsidRPr="00A275C4">
              <w:rPr>
                <w:noProof/>
                <w:lang w:eastAsia="es-ES"/>
              </w:rPr>
              <w:t>Two shifts</w:t>
            </w:r>
          </w:p>
        </w:tc>
        <w:tc>
          <w:tcPr>
            <w:tcW w:w="2527" w:type="pct"/>
          </w:tcPr>
          <w:p w14:paraId="2D678FE2" w14:textId="77777777" w:rsidR="0057075C" w:rsidRPr="00A275C4" w:rsidRDefault="0057075C" w:rsidP="004429E1">
            <w:pPr>
              <w:rPr>
                <w:b/>
                <w:noProof/>
                <w:lang w:eastAsia="es-ES"/>
              </w:rPr>
            </w:pPr>
            <w:r w:rsidRPr="00A275C4">
              <w:rPr>
                <w:noProof/>
                <w:lang w:eastAsia="es-ES"/>
              </w:rPr>
              <w:t xml:space="preserve">in </w:t>
            </w:r>
            <w:r w:rsidRPr="00A275C4">
              <w:rPr>
                <w:i/>
                <w:noProof/>
                <w:lang w:eastAsia="es-ES"/>
              </w:rPr>
              <w:t>Agave s.l.+Furcraea</w:t>
            </w:r>
            <w:r w:rsidRPr="00A275C4">
              <w:rPr>
                <w:noProof/>
                <w:lang w:eastAsia="es-ES"/>
              </w:rPr>
              <w:t>-</w:t>
            </w:r>
            <w:r w:rsidRPr="00A275C4">
              <w:rPr>
                <w:i/>
                <w:noProof/>
                <w:lang w:eastAsia="es-ES"/>
              </w:rPr>
              <w:t>Beschorneria</w:t>
            </w:r>
            <w:r w:rsidRPr="00A275C4">
              <w:rPr>
                <w:noProof/>
                <w:lang w:eastAsia="es-ES"/>
              </w:rPr>
              <w:t xml:space="preserve"> and in </w:t>
            </w:r>
            <w:r w:rsidRPr="00A275C4">
              <w:rPr>
                <w:i/>
                <w:noProof/>
                <w:lang w:eastAsia="es-ES"/>
              </w:rPr>
              <w:t>Hesperoyucca</w:t>
            </w:r>
            <w:r w:rsidRPr="00A275C4">
              <w:rPr>
                <w:noProof/>
                <w:lang w:eastAsia="es-ES"/>
              </w:rPr>
              <w:t>-</w:t>
            </w:r>
            <w:r w:rsidRPr="00A275C4">
              <w:rPr>
                <w:i/>
                <w:noProof/>
                <w:lang w:eastAsia="es-ES"/>
              </w:rPr>
              <w:t>Hesperalöe</w:t>
            </w:r>
          </w:p>
        </w:tc>
        <w:tc>
          <w:tcPr>
            <w:tcW w:w="344" w:type="pct"/>
          </w:tcPr>
          <w:p w14:paraId="79079116" w14:textId="77777777" w:rsidR="0057075C" w:rsidRPr="00A275C4" w:rsidRDefault="0057075C" w:rsidP="004429E1">
            <w:pPr>
              <w:rPr>
                <w:i/>
                <w:noProof/>
                <w:lang w:eastAsia="es-ES"/>
              </w:rPr>
            </w:pPr>
            <w:r w:rsidRPr="00A275C4">
              <w:rPr>
                <w:i/>
                <w:noProof/>
                <w:lang w:eastAsia="es-ES"/>
              </w:rPr>
              <w:t>7</w:t>
            </w:r>
          </w:p>
        </w:tc>
        <w:tc>
          <w:tcPr>
            <w:tcW w:w="879" w:type="pct"/>
          </w:tcPr>
          <w:p w14:paraId="3255FDD7" w14:textId="77777777" w:rsidR="0057075C" w:rsidRPr="00A275C4" w:rsidRDefault="0057075C" w:rsidP="004429E1">
            <w:pPr>
              <w:rPr>
                <w:i/>
                <w:noProof/>
                <w:lang w:eastAsia="es-ES"/>
              </w:rPr>
            </w:pPr>
            <w:r w:rsidRPr="00A275C4">
              <w:rPr>
                <w:i/>
                <w:noProof/>
                <w:lang w:eastAsia="es-ES"/>
              </w:rPr>
              <w:t>-88.5339</w:t>
            </w:r>
          </w:p>
        </w:tc>
        <w:tc>
          <w:tcPr>
            <w:tcW w:w="761" w:type="pct"/>
          </w:tcPr>
          <w:p w14:paraId="27F7FCE5" w14:textId="77777777" w:rsidR="0057075C" w:rsidRPr="00A275C4" w:rsidRDefault="0057075C" w:rsidP="004429E1">
            <w:pPr>
              <w:rPr>
                <w:i/>
                <w:noProof/>
                <w:lang w:eastAsia="es-ES"/>
              </w:rPr>
            </w:pPr>
            <w:r w:rsidRPr="00A275C4">
              <w:rPr>
                <w:i/>
                <w:noProof/>
                <w:lang w:eastAsia="es-ES"/>
              </w:rPr>
              <w:t>193.7995</w:t>
            </w:r>
          </w:p>
        </w:tc>
      </w:tr>
      <w:tr w:rsidR="0057075C" w:rsidRPr="00A275C4" w14:paraId="0C3D28D5" w14:textId="77777777" w:rsidTr="004429E1">
        <w:tc>
          <w:tcPr>
            <w:tcW w:w="489" w:type="pct"/>
            <w:tcBorders>
              <w:top w:val="nil"/>
              <w:bottom w:val="nil"/>
            </w:tcBorders>
          </w:tcPr>
          <w:p w14:paraId="73820009" w14:textId="77777777" w:rsidR="0057075C" w:rsidRPr="00A275C4" w:rsidRDefault="0057075C" w:rsidP="004429E1">
            <w:pPr>
              <w:rPr>
                <w:b/>
                <w:noProof/>
                <w:lang w:eastAsia="es-ES"/>
              </w:rPr>
            </w:pPr>
          </w:p>
        </w:tc>
        <w:tc>
          <w:tcPr>
            <w:tcW w:w="2527" w:type="pct"/>
            <w:tcBorders>
              <w:bottom w:val="single" w:sz="4" w:space="0" w:color="auto"/>
            </w:tcBorders>
          </w:tcPr>
          <w:p w14:paraId="5D4857AC" w14:textId="77777777" w:rsidR="0057075C" w:rsidRPr="00A275C4" w:rsidRDefault="0057075C" w:rsidP="004429E1">
            <w:pPr>
              <w:rPr>
                <w:b/>
                <w:noProof/>
                <w:lang w:eastAsia="es-ES"/>
              </w:rPr>
            </w:pPr>
            <w:r w:rsidRPr="00A275C4">
              <w:rPr>
                <w:b/>
                <w:noProof/>
                <w:lang w:eastAsia="es-ES"/>
              </w:rPr>
              <w:t xml:space="preserve">in </w:t>
            </w:r>
            <w:r w:rsidRPr="00A275C4">
              <w:rPr>
                <w:b/>
                <w:i/>
                <w:noProof/>
                <w:lang w:eastAsia="es-ES"/>
              </w:rPr>
              <w:t>Agave s.l.</w:t>
            </w:r>
            <w:r w:rsidRPr="00A275C4">
              <w:rPr>
                <w:b/>
                <w:noProof/>
                <w:lang w:eastAsia="es-ES"/>
              </w:rPr>
              <w:t xml:space="preserve"> and </w:t>
            </w:r>
            <w:r w:rsidRPr="00A275C4">
              <w:rPr>
                <w:b/>
                <w:i/>
                <w:noProof/>
                <w:lang w:eastAsia="es-ES"/>
              </w:rPr>
              <w:t>Furcraea</w:t>
            </w:r>
            <w:r w:rsidRPr="00A275C4">
              <w:rPr>
                <w:b/>
                <w:noProof/>
                <w:lang w:eastAsia="es-ES"/>
              </w:rPr>
              <w:t>-</w:t>
            </w:r>
            <w:r w:rsidRPr="00A275C4">
              <w:rPr>
                <w:b/>
                <w:i/>
                <w:noProof/>
                <w:lang w:eastAsia="es-ES"/>
              </w:rPr>
              <w:t>Beschorneria</w:t>
            </w:r>
          </w:p>
        </w:tc>
        <w:tc>
          <w:tcPr>
            <w:tcW w:w="344" w:type="pct"/>
            <w:tcBorders>
              <w:bottom w:val="single" w:sz="4" w:space="0" w:color="auto"/>
            </w:tcBorders>
          </w:tcPr>
          <w:p w14:paraId="3B584BCF" w14:textId="77777777" w:rsidR="0057075C" w:rsidRPr="00A275C4" w:rsidRDefault="0057075C" w:rsidP="004429E1">
            <w:pPr>
              <w:rPr>
                <w:b/>
                <w:i/>
                <w:noProof/>
                <w:lang w:eastAsia="es-ES"/>
              </w:rPr>
            </w:pPr>
            <w:r w:rsidRPr="00A275C4">
              <w:rPr>
                <w:b/>
                <w:i/>
                <w:noProof/>
                <w:lang w:eastAsia="es-ES"/>
              </w:rPr>
              <w:t>8</w:t>
            </w:r>
          </w:p>
        </w:tc>
        <w:tc>
          <w:tcPr>
            <w:tcW w:w="879" w:type="pct"/>
            <w:tcBorders>
              <w:bottom w:val="single" w:sz="4" w:space="0" w:color="auto"/>
            </w:tcBorders>
          </w:tcPr>
          <w:p w14:paraId="4561145F" w14:textId="77777777" w:rsidR="0057075C" w:rsidRPr="00A275C4" w:rsidRDefault="0057075C" w:rsidP="004429E1">
            <w:pPr>
              <w:rPr>
                <w:b/>
                <w:i/>
                <w:noProof/>
                <w:lang w:eastAsia="es-ES"/>
              </w:rPr>
            </w:pPr>
            <w:r w:rsidRPr="00A275C4">
              <w:rPr>
                <w:b/>
                <w:i/>
                <w:noProof/>
                <w:lang w:eastAsia="es-ES"/>
              </w:rPr>
              <w:t>-52.0623</w:t>
            </w:r>
          </w:p>
        </w:tc>
        <w:tc>
          <w:tcPr>
            <w:tcW w:w="761" w:type="pct"/>
            <w:tcBorders>
              <w:bottom w:val="single" w:sz="4" w:space="0" w:color="auto"/>
            </w:tcBorders>
          </w:tcPr>
          <w:p w14:paraId="385767FD" w14:textId="77777777" w:rsidR="0057075C" w:rsidRPr="00A275C4" w:rsidRDefault="0057075C" w:rsidP="004429E1">
            <w:pPr>
              <w:rPr>
                <w:b/>
                <w:i/>
                <w:noProof/>
                <w:lang w:eastAsia="es-ES"/>
              </w:rPr>
            </w:pPr>
            <w:r w:rsidRPr="00A275C4">
              <w:rPr>
                <w:b/>
                <w:i/>
                <w:noProof/>
                <w:lang w:eastAsia="es-ES"/>
              </w:rPr>
              <w:t>123.7245</w:t>
            </w:r>
          </w:p>
        </w:tc>
      </w:tr>
      <w:tr w:rsidR="0057075C" w:rsidRPr="00A275C4" w14:paraId="62214CCB" w14:textId="77777777" w:rsidTr="004429E1">
        <w:tc>
          <w:tcPr>
            <w:tcW w:w="489" w:type="pct"/>
            <w:tcBorders>
              <w:top w:val="nil"/>
              <w:bottom w:val="nil"/>
            </w:tcBorders>
          </w:tcPr>
          <w:p w14:paraId="215437A4" w14:textId="77777777" w:rsidR="0057075C" w:rsidRPr="00A275C4" w:rsidRDefault="0057075C" w:rsidP="004429E1">
            <w:pPr>
              <w:rPr>
                <w:b/>
                <w:noProof/>
                <w:lang w:eastAsia="es-ES"/>
              </w:rPr>
            </w:pPr>
          </w:p>
        </w:tc>
        <w:tc>
          <w:tcPr>
            <w:tcW w:w="2527" w:type="pct"/>
            <w:tcBorders>
              <w:bottom w:val="single" w:sz="4" w:space="0" w:color="auto"/>
            </w:tcBorders>
          </w:tcPr>
          <w:p w14:paraId="36E75443" w14:textId="77777777" w:rsidR="0057075C" w:rsidRPr="00A275C4" w:rsidRDefault="0057075C" w:rsidP="004429E1">
            <w:pPr>
              <w:rPr>
                <w:b/>
                <w:noProof/>
                <w:lang w:eastAsia="es-ES"/>
              </w:rPr>
            </w:pPr>
            <w:r w:rsidRPr="00A275C4">
              <w:rPr>
                <w:noProof/>
                <w:lang w:eastAsia="es-ES"/>
              </w:rPr>
              <w:t xml:space="preserve">in </w:t>
            </w:r>
            <w:r w:rsidRPr="00A275C4">
              <w:rPr>
                <w:i/>
                <w:noProof/>
                <w:lang w:eastAsia="es-ES"/>
              </w:rPr>
              <w:t>Agave s.l.</w:t>
            </w:r>
            <w:r w:rsidRPr="00A275C4">
              <w:rPr>
                <w:noProof/>
                <w:lang w:eastAsia="es-ES"/>
              </w:rPr>
              <w:t xml:space="preserve"> and in </w:t>
            </w:r>
            <w:r w:rsidRPr="00A275C4">
              <w:rPr>
                <w:i/>
                <w:noProof/>
                <w:lang w:eastAsia="es-ES"/>
              </w:rPr>
              <w:t>Yucca</w:t>
            </w:r>
          </w:p>
        </w:tc>
        <w:tc>
          <w:tcPr>
            <w:tcW w:w="344" w:type="pct"/>
            <w:tcBorders>
              <w:bottom w:val="single" w:sz="4" w:space="0" w:color="auto"/>
            </w:tcBorders>
          </w:tcPr>
          <w:p w14:paraId="63986554" w14:textId="77777777" w:rsidR="0057075C" w:rsidRPr="00A275C4" w:rsidRDefault="0057075C" w:rsidP="004429E1">
            <w:pPr>
              <w:rPr>
                <w:i/>
                <w:noProof/>
                <w:lang w:eastAsia="es-ES"/>
              </w:rPr>
            </w:pPr>
            <w:r w:rsidRPr="00A275C4">
              <w:rPr>
                <w:i/>
                <w:noProof/>
                <w:lang w:eastAsia="es-ES"/>
              </w:rPr>
              <w:t>8</w:t>
            </w:r>
          </w:p>
        </w:tc>
        <w:tc>
          <w:tcPr>
            <w:tcW w:w="879" w:type="pct"/>
            <w:tcBorders>
              <w:bottom w:val="single" w:sz="4" w:space="0" w:color="auto"/>
            </w:tcBorders>
          </w:tcPr>
          <w:p w14:paraId="6874434C" w14:textId="77777777" w:rsidR="0057075C" w:rsidRPr="00A275C4" w:rsidRDefault="0057075C" w:rsidP="004429E1">
            <w:pPr>
              <w:rPr>
                <w:b/>
                <w:i/>
                <w:noProof/>
                <w:lang w:eastAsia="es-ES"/>
              </w:rPr>
            </w:pPr>
            <w:r w:rsidRPr="00A275C4">
              <w:rPr>
                <w:i/>
                <w:noProof/>
                <w:lang w:eastAsia="es-ES"/>
              </w:rPr>
              <w:t>-90.0175</w:t>
            </w:r>
          </w:p>
        </w:tc>
        <w:tc>
          <w:tcPr>
            <w:tcW w:w="761" w:type="pct"/>
            <w:tcBorders>
              <w:bottom w:val="single" w:sz="4" w:space="0" w:color="auto"/>
            </w:tcBorders>
          </w:tcPr>
          <w:p w14:paraId="4F469725" w14:textId="77777777" w:rsidR="0057075C" w:rsidRPr="00A275C4" w:rsidRDefault="0057075C" w:rsidP="004429E1">
            <w:pPr>
              <w:rPr>
                <w:i/>
                <w:noProof/>
                <w:lang w:eastAsia="es-ES"/>
              </w:rPr>
            </w:pPr>
            <w:r w:rsidRPr="00A275C4">
              <w:rPr>
                <w:i/>
                <w:noProof/>
                <w:lang w:eastAsia="es-ES"/>
              </w:rPr>
              <w:t>199.6349</w:t>
            </w:r>
          </w:p>
        </w:tc>
      </w:tr>
      <w:tr w:rsidR="0057075C" w:rsidRPr="00A275C4" w14:paraId="553E2912" w14:textId="77777777" w:rsidTr="004429E1">
        <w:tc>
          <w:tcPr>
            <w:tcW w:w="489" w:type="pct"/>
            <w:tcBorders>
              <w:top w:val="nil"/>
              <w:bottom w:val="nil"/>
            </w:tcBorders>
          </w:tcPr>
          <w:p w14:paraId="328BE63B" w14:textId="77777777" w:rsidR="0057075C" w:rsidRPr="00A275C4" w:rsidRDefault="0057075C" w:rsidP="004429E1">
            <w:pPr>
              <w:rPr>
                <w:b/>
                <w:noProof/>
                <w:lang w:eastAsia="es-ES"/>
              </w:rPr>
            </w:pPr>
          </w:p>
        </w:tc>
        <w:tc>
          <w:tcPr>
            <w:tcW w:w="2527" w:type="pct"/>
            <w:tcBorders>
              <w:bottom w:val="single" w:sz="4" w:space="0" w:color="auto"/>
            </w:tcBorders>
          </w:tcPr>
          <w:p w14:paraId="3C0C4125" w14:textId="77777777" w:rsidR="0057075C" w:rsidRPr="00A275C4" w:rsidRDefault="0057075C" w:rsidP="004429E1">
            <w:pPr>
              <w:rPr>
                <w:noProof/>
                <w:lang w:eastAsia="es-ES"/>
              </w:rPr>
            </w:pPr>
            <w:r w:rsidRPr="00A275C4">
              <w:rPr>
                <w:i/>
                <w:noProof/>
                <w:lang w:eastAsia="es-ES"/>
              </w:rPr>
              <w:t xml:space="preserve">in </w:t>
            </w:r>
            <w:bookmarkStart w:id="38" w:name="OLE_LINK3"/>
            <w:bookmarkStart w:id="39" w:name="OLE_LINK4"/>
            <w:r w:rsidRPr="00A275C4">
              <w:rPr>
                <w:i/>
                <w:noProof/>
                <w:lang w:eastAsia="es-ES"/>
              </w:rPr>
              <w:t>Agave s.l.</w:t>
            </w:r>
            <w:bookmarkEnd w:id="38"/>
            <w:bookmarkEnd w:id="39"/>
            <w:r w:rsidRPr="00A275C4">
              <w:rPr>
                <w:noProof/>
                <w:lang w:eastAsia="es-ES"/>
              </w:rPr>
              <w:t xml:space="preserve">and in </w:t>
            </w:r>
            <w:r w:rsidRPr="00A275C4">
              <w:rPr>
                <w:i/>
                <w:noProof/>
                <w:lang w:eastAsia="es-ES"/>
              </w:rPr>
              <w:t>Hesperoyucca</w:t>
            </w:r>
            <w:r w:rsidRPr="00A275C4">
              <w:rPr>
                <w:noProof/>
                <w:lang w:eastAsia="es-ES"/>
              </w:rPr>
              <w:t>-</w:t>
            </w:r>
            <w:r w:rsidRPr="00A275C4">
              <w:rPr>
                <w:i/>
                <w:noProof/>
                <w:lang w:eastAsia="es-ES"/>
              </w:rPr>
              <w:t>Hesperalöe</w:t>
            </w:r>
          </w:p>
        </w:tc>
        <w:tc>
          <w:tcPr>
            <w:tcW w:w="344" w:type="pct"/>
            <w:tcBorders>
              <w:bottom w:val="single" w:sz="4" w:space="0" w:color="auto"/>
            </w:tcBorders>
          </w:tcPr>
          <w:p w14:paraId="3D2C0EDE" w14:textId="77777777" w:rsidR="0057075C" w:rsidRPr="00A275C4" w:rsidRDefault="0057075C" w:rsidP="004429E1">
            <w:pPr>
              <w:rPr>
                <w:i/>
                <w:noProof/>
                <w:lang w:eastAsia="es-ES"/>
              </w:rPr>
            </w:pPr>
            <w:r w:rsidRPr="00A275C4">
              <w:rPr>
                <w:i/>
                <w:noProof/>
                <w:lang w:eastAsia="es-ES"/>
              </w:rPr>
              <w:t>8</w:t>
            </w:r>
          </w:p>
        </w:tc>
        <w:tc>
          <w:tcPr>
            <w:tcW w:w="879" w:type="pct"/>
            <w:tcBorders>
              <w:bottom w:val="single" w:sz="4" w:space="0" w:color="auto"/>
            </w:tcBorders>
          </w:tcPr>
          <w:p w14:paraId="5E43401A" w14:textId="77777777" w:rsidR="0057075C" w:rsidRPr="00A275C4" w:rsidRDefault="0057075C" w:rsidP="004429E1">
            <w:pPr>
              <w:rPr>
                <w:i/>
                <w:noProof/>
                <w:lang w:eastAsia="es-ES"/>
              </w:rPr>
            </w:pPr>
            <w:r w:rsidRPr="00A275C4">
              <w:rPr>
                <w:i/>
                <w:noProof/>
                <w:lang w:eastAsia="es-ES"/>
              </w:rPr>
              <w:t>-88.3214</w:t>
            </w:r>
          </w:p>
        </w:tc>
        <w:tc>
          <w:tcPr>
            <w:tcW w:w="761" w:type="pct"/>
            <w:tcBorders>
              <w:bottom w:val="single" w:sz="4" w:space="0" w:color="auto"/>
            </w:tcBorders>
          </w:tcPr>
          <w:p w14:paraId="54FEFD09" w14:textId="77777777" w:rsidR="0057075C" w:rsidRPr="00A275C4" w:rsidRDefault="0057075C" w:rsidP="004429E1">
            <w:pPr>
              <w:rPr>
                <w:i/>
                <w:noProof/>
                <w:lang w:eastAsia="es-ES"/>
              </w:rPr>
            </w:pPr>
            <w:r w:rsidRPr="00A275C4">
              <w:rPr>
                <w:i/>
                <w:noProof/>
                <w:lang w:eastAsia="es-ES"/>
              </w:rPr>
              <w:t>196.2428</w:t>
            </w:r>
          </w:p>
        </w:tc>
      </w:tr>
      <w:tr w:rsidR="0057075C" w:rsidRPr="00A275C4" w14:paraId="0D4C61B4" w14:textId="77777777" w:rsidTr="004429E1">
        <w:tc>
          <w:tcPr>
            <w:tcW w:w="489" w:type="pct"/>
            <w:tcBorders>
              <w:top w:val="nil"/>
              <w:bottom w:val="nil"/>
            </w:tcBorders>
          </w:tcPr>
          <w:p w14:paraId="4CBA7978" w14:textId="77777777" w:rsidR="0057075C" w:rsidRPr="00A275C4" w:rsidRDefault="0057075C" w:rsidP="004429E1">
            <w:pPr>
              <w:rPr>
                <w:b/>
                <w:noProof/>
                <w:lang w:eastAsia="es-ES"/>
              </w:rPr>
            </w:pPr>
          </w:p>
        </w:tc>
        <w:tc>
          <w:tcPr>
            <w:tcW w:w="2527" w:type="pct"/>
            <w:tcBorders>
              <w:bottom w:val="single" w:sz="4" w:space="0" w:color="auto"/>
            </w:tcBorders>
          </w:tcPr>
          <w:p w14:paraId="28D2D9F2" w14:textId="77777777" w:rsidR="0057075C" w:rsidRPr="00A275C4" w:rsidRDefault="0057075C" w:rsidP="004429E1">
            <w:pPr>
              <w:rPr>
                <w:b/>
                <w:noProof/>
                <w:lang w:eastAsia="es-ES"/>
              </w:rPr>
            </w:pPr>
            <w:r w:rsidRPr="00A275C4">
              <w:rPr>
                <w:noProof/>
                <w:lang w:eastAsia="es-ES"/>
              </w:rPr>
              <w:t xml:space="preserve">in </w:t>
            </w:r>
            <w:r w:rsidRPr="00A275C4">
              <w:rPr>
                <w:i/>
                <w:noProof/>
                <w:lang w:eastAsia="es-ES"/>
              </w:rPr>
              <w:t>Furcraea</w:t>
            </w:r>
            <w:r w:rsidRPr="00A275C4">
              <w:rPr>
                <w:noProof/>
                <w:lang w:eastAsia="es-ES"/>
              </w:rPr>
              <w:t>-</w:t>
            </w:r>
            <w:r w:rsidRPr="00A275C4">
              <w:rPr>
                <w:i/>
                <w:noProof/>
                <w:lang w:eastAsia="es-ES"/>
              </w:rPr>
              <w:t>Beschorneria</w:t>
            </w:r>
            <w:r w:rsidRPr="00A275C4">
              <w:rPr>
                <w:noProof/>
                <w:lang w:eastAsia="es-ES"/>
              </w:rPr>
              <w:t xml:space="preserve"> and in </w:t>
            </w:r>
            <w:r w:rsidRPr="00A275C4">
              <w:rPr>
                <w:i/>
                <w:noProof/>
                <w:lang w:eastAsia="es-ES"/>
              </w:rPr>
              <w:t>Yucca</w:t>
            </w:r>
          </w:p>
        </w:tc>
        <w:tc>
          <w:tcPr>
            <w:tcW w:w="344" w:type="pct"/>
            <w:tcBorders>
              <w:bottom w:val="single" w:sz="4" w:space="0" w:color="auto"/>
            </w:tcBorders>
          </w:tcPr>
          <w:p w14:paraId="3BFFDB3A" w14:textId="77777777" w:rsidR="0057075C" w:rsidRPr="00A275C4" w:rsidRDefault="0057075C" w:rsidP="004429E1">
            <w:pPr>
              <w:rPr>
                <w:i/>
                <w:noProof/>
                <w:lang w:eastAsia="es-ES"/>
              </w:rPr>
            </w:pPr>
            <w:r w:rsidRPr="00A275C4">
              <w:rPr>
                <w:i/>
                <w:noProof/>
                <w:lang w:eastAsia="es-ES"/>
              </w:rPr>
              <w:t>9</w:t>
            </w:r>
          </w:p>
        </w:tc>
        <w:tc>
          <w:tcPr>
            <w:tcW w:w="879" w:type="pct"/>
            <w:tcBorders>
              <w:bottom w:val="single" w:sz="4" w:space="0" w:color="auto"/>
            </w:tcBorders>
          </w:tcPr>
          <w:p w14:paraId="618A1064" w14:textId="77777777" w:rsidR="0057075C" w:rsidRPr="00A275C4" w:rsidRDefault="0057075C" w:rsidP="004429E1">
            <w:pPr>
              <w:rPr>
                <w:i/>
                <w:noProof/>
                <w:lang w:eastAsia="es-ES"/>
              </w:rPr>
            </w:pPr>
            <w:r w:rsidRPr="00A275C4">
              <w:rPr>
                <w:i/>
                <w:noProof/>
                <w:lang w:eastAsia="es-ES"/>
              </w:rPr>
              <w:t>-92.6556</w:t>
            </w:r>
          </w:p>
        </w:tc>
        <w:tc>
          <w:tcPr>
            <w:tcW w:w="761" w:type="pct"/>
            <w:tcBorders>
              <w:bottom w:val="single" w:sz="4" w:space="0" w:color="auto"/>
            </w:tcBorders>
          </w:tcPr>
          <w:p w14:paraId="08A3C1BF" w14:textId="77777777" w:rsidR="0057075C" w:rsidRPr="00A275C4" w:rsidRDefault="0057075C" w:rsidP="004429E1">
            <w:pPr>
              <w:rPr>
                <w:i/>
                <w:noProof/>
                <w:lang w:eastAsia="es-ES"/>
              </w:rPr>
            </w:pPr>
            <w:r w:rsidRPr="00A275C4">
              <w:rPr>
                <w:i/>
                <w:noProof/>
                <w:lang w:eastAsia="es-ES"/>
              </w:rPr>
              <w:t>207.9266</w:t>
            </w:r>
          </w:p>
        </w:tc>
      </w:tr>
      <w:tr w:rsidR="0057075C" w:rsidRPr="00A275C4" w14:paraId="6EB26773" w14:textId="77777777" w:rsidTr="004429E1">
        <w:tc>
          <w:tcPr>
            <w:tcW w:w="489" w:type="pct"/>
            <w:tcBorders>
              <w:top w:val="nil"/>
              <w:bottom w:val="nil"/>
            </w:tcBorders>
          </w:tcPr>
          <w:p w14:paraId="464CFB66" w14:textId="77777777" w:rsidR="0057075C" w:rsidRPr="00A275C4" w:rsidRDefault="0057075C" w:rsidP="004429E1">
            <w:pPr>
              <w:rPr>
                <w:b/>
                <w:noProof/>
                <w:lang w:eastAsia="es-ES"/>
              </w:rPr>
            </w:pPr>
          </w:p>
        </w:tc>
        <w:tc>
          <w:tcPr>
            <w:tcW w:w="2527" w:type="pct"/>
            <w:tcBorders>
              <w:bottom w:val="single" w:sz="4" w:space="0" w:color="auto"/>
            </w:tcBorders>
          </w:tcPr>
          <w:p w14:paraId="12555D10"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Furcraea</w:t>
            </w:r>
            <w:r w:rsidRPr="00A275C4">
              <w:rPr>
                <w:noProof/>
                <w:lang w:eastAsia="es-ES"/>
              </w:rPr>
              <w:t>-</w:t>
            </w:r>
            <w:r w:rsidRPr="00A275C4">
              <w:rPr>
                <w:i/>
                <w:noProof/>
                <w:lang w:eastAsia="es-ES"/>
              </w:rPr>
              <w:t>Beschorneria</w:t>
            </w:r>
            <w:r w:rsidRPr="00A275C4">
              <w:rPr>
                <w:noProof/>
                <w:lang w:eastAsia="es-ES"/>
              </w:rPr>
              <w:t xml:space="preserve"> and in </w:t>
            </w:r>
            <w:r w:rsidRPr="00A275C4">
              <w:rPr>
                <w:i/>
                <w:noProof/>
                <w:lang w:eastAsia="es-ES"/>
              </w:rPr>
              <w:t>Hesperoyucca</w:t>
            </w:r>
            <w:r w:rsidRPr="00A275C4">
              <w:rPr>
                <w:noProof/>
                <w:lang w:eastAsia="es-ES"/>
              </w:rPr>
              <w:t>-</w:t>
            </w:r>
            <w:r w:rsidRPr="00A275C4">
              <w:rPr>
                <w:i/>
                <w:noProof/>
                <w:lang w:eastAsia="es-ES"/>
              </w:rPr>
              <w:t>Hesperalöe</w:t>
            </w:r>
          </w:p>
        </w:tc>
        <w:tc>
          <w:tcPr>
            <w:tcW w:w="344" w:type="pct"/>
            <w:tcBorders>
              <w:bottom w:val="single" w:sz="4" w:space="0" w:color="auto"/>
            </w:tcBorders>
          </w:tcPr>
          <w:p w14:paraId="6FDFDC97" w14:textId="77777777" w:rsidR="0057075C" w:rsidRPr="00A275C4" w:rsidRDefault="0057075C" w:rsidP="004429E1">
            <w:pPr>
              <w:rPr>
                <w:i/>
                <w:noProof/>
                <w:lang w:eastAsia="es-ES"/>
              </w:rPr>
            </w:pPr>
            <w:r w:rsidRPr="00A275C4">
              <w:rPr>
                <w:i/>
                <w:noProof/>
                <w:lang w:eastAsia="es-ES"/>
              </w:rPr>
              <w:t>7</w:t>
            </w:r>
          </w:p>
        </w:tc>
        <w:tc>
          <w:tcPr>
            <w:tcW w:w="879" w:type="pct"/>
            <w:tcBorders>
              <w:bottom w:val="single" w:sz="4" w:space="0" w:color="auto"/>
            </w:tcBorders>
          </w:tcPr>
          <w:p w14:paraId="7A1E8C61" w14:textId="77777777" w:rsidR="0057075C" w:rsidRPr="00A275C4" w:rsidRDefault="0057075C" w:rsidP="004429E1">
            <w:pPr>
              <w:rPr>
                <w:i/>
                <w:noProof/>
                <w:lang w:eastAsia="es-ES"/>
              </w:rPr>
            </w:pPr>
            <w:r w:rsidRPr="00A275C4">
              <w:rPr>
                <w:i/>
                <w:noProof/>
                <w:lang w:eastAsia="es-ES"/>
              </w:rPr>
              <w:t>-91.9109</w:t>
            </w:r>
          </w:p>
        </w:tc>
        <w:tc>
          <w:tcPr>
            <w:tcW w:w="761" w:type="pct"/>
            <w:tcBorders>
              <w:bottom w:val="single" w:sz="4" w:space="0" w:color="auto"/>
            </w:tcBorders>
          </w:tcPr>
          <w:p w14:paraId="00FC6B70" w14:textId="77777777" w:rsidR="0057075C" w:rsidRPr="00A275C4" w:rsidRDefault="0057075C" w:rsidP="004429E1">
            <w:pPr>
              <w:rPr>
                <w:i/>
                <w:noProof/>
                <w:lang w:eastAsia="es-ES"/>
              </w:rPr>
            </w:pPr>
            <w:r w:rsidRPr="00A275C4">
              <w:rPr>
                <w:i/>
                <w:noProof/>
                <w:lang w:eastAsia="es-ES"/>
              </w:rPr>
              <w:t>200.5535</w:t>
            </w:r>
          </w:p>
        </w:tc>
      </w:tr>
      <w:tr w:rsidR="0057075C" w:rsidRPr="00A275C4" w14:paraId="102EB782" w14:textId="77777777" w:rsidTr="004429E1">
        <w:tc>
          <w:tcPr>
            <w:tcW w:w="489" w:type="pct"/>
            <w:tcBorders>
              <w:top w:val="nil"/>
              <w:bottom w:val="single" w:sz="4" w:space="0" w:color="auto"/>
            </w:tcBorders>
          </w:tcPr>
          <w:p w14:paraId="4D3796B9" w14:textId="77777777" w:rsidR="0057075C" w:rsidRPr="00A275C4" w:rsidRDefault="0057075C" w:rsidP="004429E1">
            <w:pPr>
              <w:rPr>
                <w:b/>
                <w:noProof/>
                <w:lang w:eastAsia="es-ES"/>
              </w:rPr>
            </w:pPr>
          </w:p>
        </w:tc>
        <w:tc>
          <w:tcPr>
            <w:tcW w:w="2527" w:type="pct"/>
            <w:tcBorders>
              <w:bottom w:val="single" w:sz="4" w:space="0" w:color="auto"/>
            </w:tcBorders>
          </w:tcPr>
          <w:p w14:paraId="689E0475"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Yucca</w:t>
            </w:r>
            <w:r w:rsidRPr="00A275C4">
              <w:rPr>
                <w:noProof/>
                <w:lang w:eastAsia="es-ES"/>
              </w:rPr>
              <w:t xml:space="preserve"> and in </w:t>
            </w:r>
            <w:r w:rsidRPr="00A275C4">
              <w:rPr>
                <w:i/>
                <w:noProof/>
                <w:lang w:eastAsia="es-ES"/>
              </w:rPr>
              <w:t>Hesperoyucca</w:t>
            </w:r>
            <w:r w:rsidRPr="00A275C4">
              <w:rPr>
                <w:noProof/>
                <w:lang w:eastAsia="es-ES"/>
              </w:rPr>
              <w:t>-</w:t>
            </w:r>
            <w:r w:rsidRPr="00A275C4">
              <w:rPr>
                <w:i/>
                <w:noProof/>
                <w:lang w:eastAsia="es-ES"/>
              </w:rPr>
              <w:t>Hesperalöe</w:t>
            </w:r>
          </w:p>
        </w:tc>
        <w:tc>
          <w:tcPr>
            <w:tcW w:w="344" w:type="pct"/>
            <w:tcBorders>
              <w:bottom w:val="single" w:sz="4" w:space="0" w:color="auto"/>
            </w:tcBorders>
          </w:tcPr>
          <w:p w14:paraId="111DE0C3" w14:textId="77777777" w:rsidR="0057075C" w:rsidRPr="00A275C4" w:rsidRDefault="0057075C" w:rsidP="004429E1">
            <w:pPr>
              <w:rPr>
                <w:i/>
                <w:noProof/>
                <w:lang w:eastAsia="es-ES"/>
              </w:rPr>
            </w:pPr>
            <w:r w:rsidRPr="00A275C4">
              <w:rPr>
                <w:i/>
                <w:noProof/>
                <w:lang w:eastAsia="es-ES"/>
              </w:rPr>
              <w:t>8</w:t>
            </w:r>
          </w:p>
        </w:tc>
        <w:tc>
          <w:tcPr>
            <w:tcW w:w="879" w:type="pct"/>
            <w:tcBorders>
              <w:bottom w:val="single" w:sz="4" w:space="0" w:color="auto"/>
            </w:tcBorders>
          </w:tcPr>
          <w:p w14:paraId="42444DAA" w14:textId="77777777" w:rsidR="0057075C" w:rsidRPr="00A275C4" w:rsidRDefault="0057075C" w:rsidP="004429E1">
            <w:pPr>
              <w:rPr>
                <w:i/>
                <w:noProof/>
                <w:lang w:eastAsia="es-ES"/>
              </w:rPr>
            </w:pPr>
            <w:r w:rsidRPr="00A275C4">
              <w:rPr>
                <w:i/>
                <w:noProof/>
                <w:lang w:eastAsia="es-ES"/>
              </w:rPr>
              <w:t>-56.0393</w:t>
            </w:r>
          </w:p>
        </w:tc>
        <w:tc>
          <w:tcPr>
            <w:tcW w:w="761" w:type="pct"/>
            <w:tcBorders>
              <w:bottom w:val="single" w:sz="4" w:space="0" w:color="auto"/>
            </w:tcBorders>
          </w:tcPr>
          <w:p w14:paraId="51644EC5" w14:textId="77777777" w:rsidR="0057075C" w:rsidRPr="00A275C4" w:rsidRDefault="0057075C" w:rsidP="004429E1">
            <w:pPr>
              <w:rPr>
                <w:i/>
                <w:noProof/>
                <w:lang w:eastAsia="es-ES"/>
              </w:rPr>
            </w:pPr>
            <w:r w:rsidRPr="00A275C4">
              <w:rPr>
                <w:i/>
                <w:noProof/>
                <w:lang w:eastAsia="es-ES"/>
              </w:rPr>
              <w:t>131.6786</w:t>
            </w:r>
          </w:p>
        </w:tc>
      </w:tr>
      <w:tr w:rsidR="0057075C" w:rsidRPr="00A275C4" w14:paraId="3AA6FDD2" w14:textId="77777777" w:rsidTr="004429E1">
        <w:tc>
          <w:tcPr>
            <w:tcW w:w="489" w:type="pct"/>
            <w:tcBorders>
              <w:bottom w:val="single" w:sz="4" w:space="0" w:color="auto"/>
              <w:right w:val="nil"/>
            </w:tcBorders>
          </w:tcPr>
          <w:p w14:paraId="6B42A4D4" w14:textId="77777777" w:rsidR="0057075C" w:rsidRPr="00A275C4" w:rsidRDefault="0057075C" w:rsidP="004429E1">
            <w:pPr>
              <w:rPr>
                <w:b/>
                <w:noProof/>
                <w:lang w:eastAsia="es-ES"/>
              </w:rPr>
            </w:pPr>
          </w:p>
        </w:tc>
        <w:tc>
          <w:tcPr>
            <w:tcW w:w="2527" w:type="pct"/>
            <w:tcBorders>
              <w:left w:val="nil"/>
              <w:right w:val="nil"/>
            </w:tcBorders>
          </w:tcPr>
          <w:p w14:paraId="76BA5877" w14:textId="77777777" w:rsidR="0057075C" w:rsidRPr="00A275C4" w:rsidRDefault="0057075C" w:rsidP="004429E1">
            <w:pPr>
              <w:rPr>
                <w:b/>
                <w:noProof/>
                <w:lang w:eastAsia="es-ES"/>
              </w:rPr>
            </w:pPr>
          </w:p>
        </w:tc>
        <w:tc>
          <w:tcPr>
            <w:tcW w:w="344" w:type="pct"/>
            <w:tcBorders>
              <w:left w:val="nil"/>
              <w:right w:val="nil"/>
            </w:tcBorders>
          </w:tcPr>
          <w:p w14:paraId="65E0CC62" w14:textId="77777777" w:rsidR="0057075C" w:rsidRPr="00A275C4" w:rsidRDefault="0057075C" w:rsidP="004429E1">
            <w:pPr>
              <w:rPr>
                <w:b/>
                <w:noProof/>
                <w:lang w:eastAsia="es-ES"/>
              </w:rPr>
            </w:pPr>
          </w:p>
        </w:tc>
        <w:tc>
          <w:tcPr>
            <w:tcW w:w="879" w:type="pct"/>
            <w:tcBorders>
              <w:left w:val="nil"/>
              <w:right w:val="nil"/>
            </w:tcBorders>
          </w:tcPr>
          <w:p w14:paraId="7C0DAEE1" w14:textId="77777777" w:rsidR="0057075C" w:rsidRPr="00A275C4" w:rsidRDefault="0057075C" w:rsidP="004429E1">
            <w:pPr>
              <w:rPr>
                <w:b/>
                <w:noProof/>
                <w:lang w:eastAsia="es-ES"/>
              </w:rPr>
            </w:pPr>
          </w:p>
        </w:tc>
        <w:tc>
          <w:tcPr>
            <w:tcW w:w="761" w:type="pct"/>
            <w:tcBorders>
              <w:left w:val="nil"/>
            </w:tcBorders>
          </w:tcPr>
          <w:p w14:paraId="33FAE16E" w14:textId="77777777" w:rsidR="0057075C" w:rsidRPr="00A275C4" w:rsidRDefault="0057075C" w:rsidP="004429E1">
            <w:pPr>
              <w:rPr>
                <w:b/>
                <w:noProof/>
                <w:lang w:eastAsia="es-ES"/>
              </w:rPr>
            </w:pPr>
          </w:p>
        </w:tc>
      </w:tr>
      <w:tr w:rsidR="0057075C" w:rsidRPr="00A275C4" w14:paraId="27394E8F" w14:textId="77777777" w:rsidTr="004429E1">
        <w:tc>
          <w:tcPr>
            <w:tcW w:w="489" w:type="pct"/>
            <w:tcBorders>
              <w:bottom w:val="nil"/>
            </w:tcBorders>
          </w:tcPr>
          <w:p w14:paraId="3364385B" w14:textId="77777777" w:rsidR="0057075C" w:rsidRPr="00A275C4" w:rsidRDefault="0057075C" w:rsidP="004429E1">
            <w:pPr>
              <w:rPr>
                <w:noProof/>
                <w:lang w:eastAsia="es-ES"/>
              </w:rPr>
            </w:pPr>
          </w:p>
        </w:tc>
        <w:tc>
          <w:tcPr>
            <w:tcW w:w="2527" w:type="pct"/>
          </w:tcPr>
          <w:p w14:paraId="26D2D772"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Agave s.l</w:t>
            </w:r>
            <w:r w:rsidRPr="00A275C4">
              <w:rPr>
                <w:noProof/>
                <w:lang w:eastAsia="es-ES"/>
              </w:rPr>
              <w:t xml:space="preserve">., </w:t>
            </w:r>
            <w:r w:rsidRPr="00A275C4">
              <w:rPr>
                <w:i/>
                <w:noProof/>
                <w:lang w:eastAsia="es-ES"/>
              </w:rPr>
              <w:t>Furcraea</w:t>
            </w:r>
            <w:r w:rsidRPr="00A275C4">
              <w:rPr>
                <w:noProof/>
                <w:lang w:eastAsia="es-ES"/>
              </w:rPr>
              <w:t>-</w:t>
            </w:r>
            <w:r w:rsidRPr="00A275C4">
              <w:rPr>
                <w:i/>
                <w:noProof/>
                <w:lang w:eastAsia="es-ES"/>
              </w:rPr>
              <w:t>Beschorneria</w:t>
            </w:r>
            <w:r w:rsidRPr="00A275C4">
              <w:rPr>
                <w:noProof/>
                <w:lang w:eastAsia="es-ES"/>
              </w:rPr>
              <w:t xml:space="preserve"> and </w:t>
            </w:r>
            <w:r w:rsidRPr="00A275C4">
              <w:rPr>
                <w:i/>
                <w:noProof/>
                <w:lang w:eastAsia="es-ES"/>
              </w:rPr>
              <w:t>Yucca</w:t>
            </w:r>
          </w:p>
        </w:tc>
        <w:tc>
          <w:tcPr>
            <w:tcW w:w="344" w:type="pct"/>
          </w:tcPr>
          <w:p w14:paraId="01A008D5" w14:textId="77777777" w:rsidR="0057075C" w:rsidRPr="00A275C4" w:rsidRDefault="0057075C" w:rsidP="004429E1">
            <w:pPr>
              <w:rPr>
                <w:b/>
                <w:noProof/>
                <w:lang w:eastAsia="es-ES"/>
              </w:rPr>
            </w:pPr>
            <w:r w:rsidRPr="00A275C4">
              <w:rPr>
                <w:i/>
                <w:noProof/>
                <w:lang w:eastAsia="es-ES"/>
              </w:rPr>
              <w:t>11</w:t>
            </w:r>
          </w:p>
        </w:tc>
        <w:tc>
          <w:tcPr>
            <w:tcW w:w="879" w:type="pct"/>
          </w:tcPr>
          <w:p w14:paraId="737F93BD" w14:textId="77777777" w:rsidR="0057075C" w:rsidRPr="00A275C4" w:rsidRDefault="0057075C" w:rsidP="004429E1">
            <w:pPr>
              <w:rPr>
                <w:noProof/>
                <w:lang w:eastAsia="es-ES"/>
              </w:rPr>
            </w:pPr>
            <w:r w:rsidRPr="00A275C4">
              <w:rPr>
                <w:i/>
                <w:noProof/>
                <w:lang w:eastAsia="es-ES"/>
              </w:rPr>
              <w:t>-52.67375</w:t>
            </w:r>
          </w:p>
        </w:tc>
        <w:tc>
          <w:tcPr>
            <w:tcW w:w="761" w:type="pct"/>
          </w:tcPr>
          <w:p w14:paraId="0053BAFE" w14:textId="77777777" w:rsidR="0057075C" w:rsidRPr="00A275C4" w:rsidRDefault="0057075C" w:rsidP="004429E1">
            <w:pPr>
              <w:rPr>
                <w:noProof/>
                <w:lang w:eastAsia="es-ES"/>
              </w:rPr>
            </w:pPr>
            <w:r w:rsidRPr="00A275C4">
              <w:rPr>
                <w:i/>
                <w:noProof/>
                <w:lang w:eastAsia="es-ES"/>
              </w:rPr>
              <w:t>134.4826</w:t>
            </w:r>
          </w:p>
        </w:tc>
      </w:tr>
      <w:tr w:rsidR="0057075C" w:rsidRPr="00A275C4" w14:paraId="73B1E003" w14:textId="77777777" w:rsidTr="004429E1">
        <w:tc>
          <w:tcPr>
            <w:tcW w:w="489" w:type="pct"/>
            <w:tcBorders>
              <w:top w:val="nil"/>
              <w:bottom w:val="nil"/>
            </w:tcBorders>
          </w:tcPr>
          <w:p w14:paraId="5C8784D6" w14:textId="77777777" w:rsidR="0057075C" w:rsidRPr="00A275C4" w:rsidRDefault="0057075C" w:rsidP="004429E1">
            <w:pPr>
              <w:rPr>
                <w:noProof/>
                <w:lang w:eastAsia="es-ES"/>
              </w:rPr>
            </w:pPr>
            <w:r w:rsidRPr="00A275C4">
              <w:rPr>
                <w:noProof/>
                <w:lang w:eastAsia="es-ES"/>
              </w:rPr>
              <w:t>Three shifts</w:t>
            </w:r>
          </w:p>
        </w:tc>
        <w:tc>
          <w:tcPr>
            <w:tcW w:w="2527" w:type="pct"/>
          </w:tcPr>
          <w:p w14:paraId="55FFF981" w14:textId="77777777" w:rsidR="0057075C" w:rsidRPr="00A275C4" w:rsidRDefault="0057075C" w:rsidP="004429E1">
            <w:pPr>
              <w:rPr>
                <w:noProof/>
                <w:lang w:eastAsia="es-ES"/>
              </w:rPr>
            </w:pPr>
            <w:r w:rsidRPr="00A275C4">
              <w:rPr>
                <w:noProof/>
                <w:lang w:eastAsia="es-ES"/>
              </w:rPr>
              <w:t xml:space="preserve">in </w:t>
            </w:r>
            <w:r w:rsidRPr="00A275C4">
              <w:rPr>
                <w:i/>
                <w:noProof/>
                <w:lang w:eastAsia="es-ES"/>
              </w:rPr>
              <w:t>Agave s.l</w:t>
            </w:r>
            <w:r w:rsidRPr="00A275C4">
              <w:rPr>
                <w:noProof/>
                <w:lang w:eastAsia="es-ES"/>
              </w:rPr>
              <w:t xml:space="preserve">., </w:t>
            </w:r>
            <w:r w:rsidRPr="00A275C4">
              <w:rPr>
                <w:i/>
                <w:noProof/>
                <w:lang w:eastAsia="es-ES"/>
              </w:rPr>
              <w:t>Furcraea</w:t>
            </w:r>
            <w:r w:rsidRPr="00A275C4">
              <w:rPr>
                <w:noProof/>
                <w:lang w:eastAsia="es-ES"/>
              </w:rPr>
              <w:t>-</w:t>
            </w:r>
            <w:r w:rsidRPr="00A275C4">
              <w:rPr>
                <w:i/>
                <w:noProof/>
                <w:lang w:eastAsia="es-ES"/>
              </w:rPr>
              <w:t xml:space="preserve">Beschorneria </w:t>
            </w:r>
            <w:r w:rsidRPr="00A275C4">
              <w:rPr>
                <w:noProof/>
                <w:lang w:eastAsia="es-ES"/>
              </w:rPr>
              <w:t xml:space="preserve">and </w:t>
            </w:r>
            <w:r w:rsidRPr="00A275C4">
              <w:rPr>
                <w:i/>
                <w:noProof/>
                <w:lang w:eastAsia="es-ES"/>
              </w:rPr>
              <w:t>Hesperoyucca</w:t>
            </w:r>
            <w:r w:rsidRPr="00A275C4">
              <w:rPr>
                <w:noProof/>
                <w:lang w:eastAsia="es-ES"/>
              </w:rPr>
              <w:t>-</w:t>
            </w:r>
            <w:r w:rsidRPr="00A275C4">
              <w:rPr>
                <w:i/>
                <w:noProof/>
                <w:lang w:eastAsia="es-ES"/>
              </w:rPr>
              <w:t>Hesperalöe</w:t>
            </w:r>
          </w:p>
        </w:tc>
        <w:tc>
          <w:tcPr>
            <w:tcW w:w="344" w:type="pct"/>
          </w:tcPr>
          <w:p w14:paraId="5813BC0E" w14:textId="77777777" w:rsidR="0057075C" w:rsidRPr="00A275C4" w:rsidRDefault="0057075C" w:rsidP="004429E1">
            <w:pPr>
              <w:rPr>
                <w:i/>
                <w:noProof/>
                <w:lang w:eastAsia="es-ES"/>
              </w:rPr>
            </w:pPr>
            <w:r w:rsidRPr="00A275C4">
              <w:rPr>
                <w:i/>
                <w:noProof/>
                <w:lang w:eastAsia="es-ES"/>
              </w:rPr>
              <w:t>11</w:t>
            </w:r>
          </w:p>
        </w:tc>
        <w:tc>
          <w:tcPr>
            <w:tcW w:w="879" w:type="pct"/>
          </w:tcPr>
          <w:p w14:paraId="08223809" w14:textId="77777777" w:rsidR="0057075C" w:rsidRPr="00A275C4" w:rsidRDefault="0057075C" w:rsidP="004429E1">
            <w:pPr>
              <w:rPr>
                <w:i/>
                <w:noProof/>
                <w:lang w:eastAsia="es-ES"/>
              </w:rPr>
            </w:pPr>
            <w:r w:rsidRPr="00A275C4">
              <w:rPr>
                <w:i/>
                <w:noProof/>
                <w:lang w:eastAsia="es-ES"/>
              </w:rPr>
              <w:t>-52.5885</w:t>
            </w:r>
          </w:p>
        </w:tc>
        <w:tc>
          <w:tcPr>
            <w:tcW w:w="761" w:type="pct"/>
          </w:tcPr>
          <w:p w14:paraId="23CC67AB" w14:textId="77777777" w:rsidR="0057075C" w:rsidRPr="00A275C4" w:rsidRDefault="0057075C" w:rsidP="004429E1">
            <w:pPr>
              <w:rPr>
                <w:i/>
                <w:noProof/>
                <w:lang w:eastAsia="es-ES"/>
              </w:rPr>
            </w:pPr>
            <w:r w:rsidRPr="00A275C4">
              <w:rPr>
                <w:i/>
                <w:noProof/>
                <w:lang w:eastAsia="es-ES"/>
              </w:rPr>
              <w:t>134.312</w:t>
            </w:r>
          </w:p>
        </w:tc>
      </w:tr>
      <w:tr w:rsidR="0057075C" w:rsidRPr="00A275C4" w14:paraId="42B199F2" w14:textId="77777777" w:rsidTr="004429E1">
        <w:tc>
          <w:tcPr>
            <w:tcW w:w="489" w:type="pct"/>
            <w:tcBorders>
              <w:top w:val="nil"/>
              <w:bottom w:val="nil"/>
            </w:tcBorders>
          </w:tcPr>
          <w:p w14:paraId="09EBCB94" w14:textId="77777777" w:rsidR="0057075C" w:rsidRPr="00A275C4" w:rsidRDefault="0057075C" w:rsidP="004429E1">
            <w:pPr>
              <w:rPr>
                <w:b/>
                <w:noProof/>
                <w:lang w:eastAsia="es-ES"/>
              </w:rPr>
            </w:pPr>
          </w:p>
        </w:tc>
        <w:tc>
          <w:tcPr>
            <w:tcW w:w="2527" w:type="pct"/>
          </w:tcPr>
          <w:p w14:paraId="35EDA33D" w14:textId="77777777" w:rsidR="0057075C" w:rsidRPr="00A275C4" w:rsidRDefault="0057075C" w:rsidP="004429E1">
            <w:pPr>
              <w:rPr>
                <w:b/>
                <w:i/>
                <w:noProof/>
                <w:lang w:eastAsia="es-ES"/>
              </w:rPr>
            </w:pPr>
            <w:r w:rsidRPr="00A275C4">
              <w:rPr>
                <w:noProof/>
                <w:lang w:eastAsia="es-ES"/>
              </w:rPr>
              <w:t xml:space="preserve">in </w:t>
            </w:r>
            <w:r w:rsidRPr="00A275C4">
              <w:rPr>
                <w:i/>
                <w:noProof/>
                <w:lang w:eastAsia="es-ES"/>
              </w:rPr>
              <w:t>Agave s.l</w:t>
            </w:r>
            <w:r w:rsidRPr="00A275C4">
              <w:rPr>
                <w:noProof/>
                <w:lang w:eastAsia="es-ES"/>
              </w:rPr>
              <w:t xml:space="preserve">., </w:t>
            </w:r>
            <w:r w:rsidRPr="00A275C4">
              <w:rPr>
                <w:i/>
                <w:noProof/>
                <w:lang w:eastAsia="es-ES"/>
              </w:rPr>
              <w:t>Yucca</w:t>
            </w:r>
            <w:r w:rsidRPr="00A275C4">
              <w:rPr>
                <w:noProof/>
                <w:lang w:eastAsia="es-ES"/>
              </w:rPr>
              <w:t xml:space="preserve"> and </w:t>
            </w:r>
            <w:r w:rsidRPr="00A275C4">
              <w:rPr>
                <w:i/>
                <w:noProof/>
                <w:lang w:eastAsia="es-ES"/>
              </w:rPr>
              <w:t>Hesperoyucca</w:t>
            </w:r>
            <w:r w:rsidRPr="00A275C4">
              <w:rPr>
                <w:noProof/>
                <w:lang w:eastAsia="es-ES"/>
              </w:rPr>
              <w:t>-</w:t>
            </w:r>
            <w:r w:rsidRPr="00A275C4">
              <w:rPr>
                <w:i/>
                <w:noProof/>
                <w:lang w:eastAsia="es-ES"/>
              </w:rPr>
              <w:t>Hesperalöe</w:t>
            </w:r>
          </w:p>
        </w:tc>
        <w:tc>
          <w:tcPr>
            <w:tcW w:w="344" w:type="pct"/>
          </w:tcPr>
          <w:p w14:paraId="789C3705" w14:textId="77777777" w:rsidR="0057075C" w:rsidRPr="00A275C4" w:rsidRDefault="0057075C" w:rsidP="004429E1">
            <w:pPr>
              <w:rPr>
                <w:i/>
                <w:noProof/>
                <w:lang w:eastAsia="es-ES"/>
              </w:rPr>
            </w:pPr>
            <w:r w:rsidRPr="00A275C4">
              <w:rPr>
                <w:i/>
                <w:noProof/>
                <w:lang w:eastAsia="es-ES"/>
              </w:rPr>
              <w:t>11</w:t>
            </w:r>
          </w:p>
        </w:tc>
        <w:tc>
          <w:tcPr>
            <w:tcW w:w="879" w:type="pct"/>
          </w:tcPr>
          <w:p w14:paraId="1BF7AF2F" w14:textId="77777777" w:rsidR="0057075C" w:rsidRPr="00A275C4" w:rsidRDefault="0057075C" w:rsidP="004429E1">
            <w:pPr>
              <w:rPr>
                <w:i/>
                <w:noProof/>
                <w:lang w:eastAsia="es-ES"/>
              </w:rPr>
            </w:pPr>
            <w:r w:rsidRPr="00A275C4">
              <w:rPr>
                <w:i/>
                <w:noProof/>
                <w:lang w:eastAsia="es-ES"/>
              </w:rPr>
              <w:t>-56.0604</w:t>
            </w:r>
          </w:p>
        </w:tc>
        <w:tc>
          <w:tcPr>
            <w:tcW w:w="761" w:type="pct"/>
          </w:tcPr>
          <w:p w14:paraId="08085500" w14:textId="77777777" w:rsidR="0057075C" w:rsidRPr="00A275C4" w:rsidRDefault="0057075C" w:rsidP="004429E1">
            <w:pPr>
              <w:rPr>
                <w:i/>
                <w:noProof/>
                <w:lang w:eastAsia="es-ES"/>
              </w:rPr>
            </w:pPr>
            <w:r w:rsidRPr="00A275C4">
              <w:rPr>
                <w:i/>
                <w:noProof/>
                <w:lang w:eastAsia="es-ES"/>
              </w:rPr>
              <w:t>141.256</w:t>
            </w:r>
          </w:p>
        </w:tc>
      </w:tr>
      <w:tr w:rsidR="0057075C" w:rsidRPr="00A275C4" w14:paraId="6C1A736F" w14:textId="77777777" w:rsidTr="004429E1">
        <w:tc>
          <w:tcPr>
            <w:tcW w:w="489" w:type="pct"/>
            <w:tcBorders>
              <w:top w:val="nil"/>
            </w:tcBorders>
          </w:tcPr>
          <w:p w14:paraId="326BB48D" w14:textId="77777777" w:rsidR="0057075C" w:rsidRPr="00A275C4" w:rsidRDefault="0057075C" w:rsidP="004429E1">
            <w:pPr>
              <w:rPr>
                <w:b/>
                <w:noProof/>
                <w:lang w:eastAsia="es-ES"/>
              </w:rPr>
            </w:pPr>
          </w:p>
        </w:tc>
        <w:tc>
          <w:tcPr>
            <w:tcW w:w="2527" w:type="pct"/>
          </w:tcPr>
          <w:p w14:paraId="68FA64AE" w14:textId="77777777" w:rsidR="0057075C" w:rsidRPr="00A275C4" w:rsidRDefault="0057075C" w:rsidP="004429E1">
            <w:pPr>
              <w:rPr>
                <w:b/>
                <w:noProof/>
                <w:lang w:eastAsia="es-ES"/>
              </w:rPr>
            </w:pPr>
            <w:r w:rsidRPr="00A275C4">
              <w:rPr>
                <w:noProof/>
                <w:lang w:eastAsia="es-ES"/>
              </w:rPr>
              <w:t xml:space="preserve">in </w:t>
            </w:r>
            <w:r w:rsidRPr="00A275C4">
              <w:rPr>
                <w:i/>
                <w:noProof/>
                <w:lang w:eastAsia="es-ES"/>
              </w:rPr>
              <w:t>Furcraea</w:t>
            </w:r>
            <w:r w:rsidRPr="00A275C4">
              <w:rPr>
                <w:noProof/>
                <w:lang w:eastAsia="es-ES"/>
              </w:rPr>
              <w:t>-</w:t>
            </w:r>
            <w:r w:rsidRPr="00A275C4">
              <w:rPr>
                <w:i/>
                <w:noProof/>
                <w:lang w:eastAsia="es-ES"/>
              </w:rPr>
              <w:t>Beschorneria</w:t>
            </w:r>
            <w:r w:rsidRPr="00A275C4">
              <w:rPr>
                <w:noProof/>
                <w:lang w:eastAsia="es-ES"/>
              </w:rPr>
              <w:t xml:space="preserve">, </w:t>
            </w:r>
            <w:r w:rsidRPr="00A275C4">
              <w:rPr>
                <w:i/>
                <w:noProof/>
                <w:lang w:eastAsia="es-ES"/>
              </w:rPr>
              <w:t>Yucca</w:t>
            </w:r>
            <w:r w:rsidRPr="00A275C4">
              <w:rPr>
                <w:noProof/>
                <w:lang w:eastAsia="es-ES"/>
              </w:rPr>
              <w:t xml:space="preserve"> and </w:t>
            </w:r>
            <w:r w:rsidRPr="00A275C4">
              <w:rPr>
                <w:i/>
                <w:noProof/>
                <w:lang w:eastAsia="es-ES"/>
              </w:rPr>
              <w:t>Hesperoyucca</w:t>
            </w:r>
            <w:r w:rsidRPr="00A275C4">
              <w:rPr>
                <w:noProof/>
                <w:lang w:eastAsia="es-ES"/>
              </w:rPr>
              <w:t>-</w:t>
            </w:r>
            <w:r w:rsidRPr="00A275C4">
              <w:rPr>
                <w:i/>
                <w:noProof/>
                <w:lang w:eastAsia="es-ES"/>
              </w:rPr>
              <w:t>Hesperalöe</w:t>
            </w:r>
          </w:p>
        </w:tc>
        <w:tc>
          <w:tcPr>
            <w:tcW w:w="344" w:type="pct"/>
          </w:tcPr>
          <w:p w14:paraId="68F550C8" w14:textId="77777777" w:rsidR="0057075C" w:rsidRPr="00A275C4" w:rsidRDefault="0057075C" w:rsidP="004429E1">
            <w:pPr>
              <w:rPr>
                <w:i/>
                <w:noProof/>
                <w:lang w:eastAsia="es-ES"/>
              </w:rPr>
            </w:pPr>
            <w:r w:rsidRPr="00A275C4">
              <w:rPr>
                <w:i/>
                <w:noProof/>
                <w:lang w:eastAsia="es-ES"/>
              </w:rPr>
              <w:t>10</w:t>
            </w:r>
          </w:p>
        </w:tc>
        <w:tc>
          <w:tcPr>
            <w:tcW w:w="879" w:type="pct"/>
          </w:tcPr>
          <w:p w14:paraId="2629063D" w14:textId="77777777" w:rsidR="0057075C" w:rsidRPr="00A275C4" w:rsidRDefault="0057075C" w:rsidP="004429E1">
            <w:pPr>
              <w:rPr>
                <w:i/>
                <w:noProof/>
                <w:lang w:eastAsia="es-ES"/>
              </w:rPr>
            </w:pPr>
            <w:r w:rsidRPr="00A275C4">
              <w:rPr>
                <w:i/>
                <w:noProof/>
                <w:lang w:eastAsia="es-ES"/>
              </w:rPr>
              <w:t>-56.2753</w:t>
            </w:r>
          </w:p>
        </w:tc>
        <w:tc>
          <w:tcPr>
            <w:tcW w:w="761" w:type="pct"/>
          </w:tcPr>
          <w:p w14:paraId="0EE11620" w14:textId="77777777" w:rsidR="0057075C" w:rsidRPr="00A275C4" w:rsidRDefault="0057075C" w:rsidP="004429E1">
            <w:pPr>
              <w:rPr>
                <w:i/>
                <w:noProof/>
                <w:lang w:eastAsia="es-ES"/>
              </w:rPr>
            </w:pPr>
            <w:r w:rsidRPr="00A275C4">
              <w:rPr>
                <w:i/>
                <w:noProof/>
                <w:lang w:eastAsia="es-ES"/>
              </w:rPr>
              <w:t>138.34</w:t>
            </w:r>
          </w:p>
        </w:tc>
      </w:tr>
    </w:tbl>
    <w:p w14:paraId="4DCB50CD" w14:textId="77777777" w:rsidR="0057075C" w:rsidRDefault="0057075C" w:rsidP="009518BA">
      <w:pPr>
        <w:spacing w:line="480" w:lineRule="auto"/>
        <w:rPr>
          <w:rFonts w:eastAsia="Symbol"/>
        </w:rPr>
      </w:pPr>
    </w:p>
    <w:p w14:paraId="0BE79C79" w14:textId="77777777" w:rsidR="0057075C" w:rsidRDefault="0057075C" w:rsidP="009518BA">
      <w:pPr>
        <w:spacing w:line="480" w:lineRule="auto"/>
        <w:rPr>
          <w:rFonts w:eastAsia="Symbol"/>
        </w:rPr>
      </w:pPr>
    </w:p>
    <w:p w14:paraId="4F6A72D2" w14:textId="77777777" w:rsidR="0057075C" w:rsidRDefault="0057075C" w:rsidP="009518BA">
      <w:pPr>
        <w:spacing w:line="480" w:lineRule="auto"/>
        <w:rPr>
          <w:rFonts w:eastAsia="Symbol"/>
        </w:rPr>
      </w:pPr>
    </w:p>
    <w:p w14:paraId="41C3CA37" w14:textId="77777777" w:rsidR="0057075C" w:rsidRDefault="0057075C" w:rsidP="009518BA">
      <w:pPr>
        <w:spacing w:line="480" w:lineRule="auto"/>
        <w:rPr>
          <w:rFonts w:eastAsia="Symbol"/>
        </w:rPr>
      </w:pPr>
    </w:p>
    <w:p w14:paraId="0F31775A" w14:textId="77777777" w:rsidR="0057075C" w:rsidRDefault="0057075C" w:rsidP="009518BA">
      <w:pPr>
        <w:spacing w:line="480" w:lineRule="auto"/>
        <w:rPr>
          <w:rFonts w:eastAsia="Symbol"/>
        </w:rPr>
      </w:pPr>
    </w:p>
    <w:p w14:paraId="77BC633A" w14:textId="77777777" w:rsidR="00EC55B0" w:rsidRDefault="00EC55B0" w:rsidP="00EC55B0">
      <w:r>
        <w:t xml:space="preserve">Table 5. Parameter values of the best diversification model inferred with Maximum Likelihood for the Agavoideae clade. Two shifts in diversification dynamics were supported by the data: one in </w:t>
      </w:r>
      <w:r>
        <w:rPr>
          <w:i/>
        </w:rPr>
        <w:t>Agave sensulato</w:t>
      </w:r>
      <w:r w:rsidRPr="00D061B1">
        <w:t xml:space="preserve"> and another </w:t>
      </w:r>
      <w:r>
        <w:t xml:space="preserve">one </w:t>
      </w:r>
      <w:r w:rsidRPr="00D061B1">
        <w:t xml:space="preserve">in </w:t>
      </w:r>
      <w:r>
        <w:rPr>
          <w:i/>
        </w:rPr>
        <w:t>F</w:t>
      </w:r>
      <w:r w:rsidRPr="00484919">
        <w:rPr>
          <w:i/>
        </w:rPr>
        <w:t>urcr</w:t>
      </w:r>
      <w:r>
        <w:rPr>
          <w:i/>
        </w:rPr>
        <w:t>a</w:t>
      </w:r>
      <w:r w:rsidRPr="00484919">
        <w:rPr>
          <w:i/>
        </w:rPr>
        <w:t>ea</w:t>
      </w:r>
      <w:r>
        <w:t>-</w:t>
      </w:r>
      <w:r w:rsidRPr="00484919">
        <w:rPr>
          <w:i/>
        </w:rPr>
        <w:t>Beschorneria</w:t>
      </w:r>
      <w:r>
        <w:t>.</w:t>
      </w:r>
    </w:p>
    <w:p w14:paraId="1137965E" w14:textId="77777777" w:rsidR="00EC55B0" w:rsidRDefault="00EC55B0" w:rsidP="00EC55B0"/>
    <w:tbl>
      <w:tblPr>
        <w:tblStyle w:val="TableGrid"/>
        <w:tblW w:w="0" w:type="auto"/>
        <w:tblLayout w:type="fixed"/>
        <w:tblLook w:val="04A0" w:firstRow="1" w:lastRow="0" w:firstColumn="1" w:lastColumn="0" w:noHBand="0" w:noVBand="1"/>
      </w:tblPr>
      <w:tblGrid>
        <w:gridCol w:w="1818"/>
        <w:gridCol w:w="1440"/>
        <w:gridCol w:w="630"/>
        <w:gridCol w:w="1271"/>
        <w:gridCol w:w="1129"/>
        <w:gridCol w:w="1119"/>
        <w:gridCol w:w="1109"/>
        <w:tblGridChange w:id="40">
          <w:tblGrid>
            <w:gridCol w:w="1818"/>
            <w:gridCol w:w="1440"/>
            <w:gridCol w:w="630"/>
            <w:gridCol w:w="1271"/>
            <w:gridCol w:w="1129"/>
            <w:gridCol w:w="1119"/>
            <w:gridCol w:w="1109"/>
          </w:tblGrid>
        </w:tblGridChange>
      </w:tblGrid>
      <w:tr w:rsidR="00EC55B0" w:rsidRPr="00D061B1" w14:paraId="73A21EC4" w14:textId="77777777" w:rsidTr="004429E1">
        <w:tc>
          <w:tcPr>
            <w:tcW w:w="1818" w:type="dxa"/>
            <w:tcBorders>
              <w:bottom w:val="single" w:sz="4" w:space="0" w:color="auto"/>
            </w:tcBorders>
            <w:vAlign w:val="center"/>
          </w:tcPr>
          <w:p w14:paraId="1C905603" w14:textId="77777777" w:rsidR="00EC55B0" w:rsidRPr="00D061B1" w:rsidRDefault="00EC55B0" w:rsidP="004429E1">
            <w:pPr>
              <w:jc w:val="center"/>
              <w:rPr>
                <w:sz w:val="20"/>
                <w:szCs w:val="20"/>
              </w:rPr>
            </w:pPr>
            <w:r w:rsidRPr="00D061B1">
              <w:rPr>
                <w:sz w:val="20"/>
                <w:szCs w:val="20"/>
              </w:rPr>
              <w:t>Clades</w:t>
            </w:r>
          </w:p>
        </w:tc>
        <w:tc>
          <w:tcPr>
            <w:tcW w:w="1440" w:type="dxa"/>
            <w:vAlign w:val="center"/>
          </w:tcPr>
          <w:p w14:paraId="68407DF7" w14:textId="77777777" w:rsidR="00EC55B0" w:rsidRPr="00D061B1" w:rsidRDefault="00EC55B0" w:rsidP="004429E1">
            <w:pPr>
              <w:jc w:val="center"/>
              <w:rPr>
                <w:sz w:val="20"/>
                <w:szCs w:val="20"/>
              </w:rPr>
            </w:pPr>
            <w:r w:rsidRPr="00D061B1">
              <w:rPr>
                <w:b/>
                <w:sz w:val="20"/>
                <w:szCs w:val="20"/>
              </w:rPr>
              <w:t>Diversification Dynamics</w:t>
            </w:r>
          </w:p>
        </w:tc>
        <w:tc>
          <w:tcPr>
            <w:tcW w:w="630" w:type="dxa"/>
            <w:vAlign w:val="center"/>
          </w:tcPr>
          <w:p w14:paraId="0D2D5482" w14:textId="77777777" w:rsidR="00EC55B0" w:rsidRPr="00D061B1" w:rsidRDefault="00EC55B0" w:rsidP="004429E1">
            <w:pPr>
              <w:jc w:val="center"/>
              <w:rPr>
                <w:sz w:val="20"/>
                <w:szCs w:val="20"/>
              </w:rPr>
            </w:pPr>
            <w:r w:rsidRPr="00D061B1">
              <w:rPr>
                <w:b/>
                <w:sz w:val="20"/>
                <w:szCs w:val="20"/>
              </w:rPr>
              <w:t>Par</w:t>
            </w:r>
            <w:r>
              <w:rPr>
                <w:b/>
                <w:sz w:val="20"/>
                <w:szCs w:val="20"/>
              </w:rPr>
              <w:t>.</w:t>
            </w:r>
          </w:p>
        </w:tc>
        <w:tc>
          <w:tcPr>
            <w:tcW w:w="1271" w:type="dxa"/>
            <w:vAlign w:val="center"/>
          </w:tcPr>
          <w:p w14:paraId="1F0FC8A9" w14:textId="77777777" w:rsidR="00EC55B0" w:rsidRPr="00D061B1" w:rsidRDefault="00EC55B0" w:rsidP="004429E1">
            <w:pPr>
              <w:jc w:val="center"/>
              <w:rPr>
                <w:b/>
                <w:sz w:val="20"/>
                <w:szCs w:val="20"/>
              </w:rPr>
            </w:pPr>
            <w:r w:rsidRPr="00D061B1">
              <w:rPr>
                <w:b/>
                <w:sz w:val="20"/>
                <w:szCs w:val="20"/>
              </w:rPr>
              <w:t>Speciation Rate</w:t>
            </w:r>
            <w:r>
              <w:rPr>
                <w:b/>
                <w:sz w:val="20"/>
                <w:szCs w:val="20"/>
              </w:rPr>
              <w:t xml:space="preserve"> Dynamics</w:t>
            </w:r>
          </w:p>
        </w:tc>
        <w:tc>
          <w:tcPr>
            <w:tcW w:w="1129" w:type="dxa"/>
            <w:vAlign w:val="center"/>
          </w:tcPr>
          <w:p w14:paraId="3B91AF2C" w14:textId="77777777" w:rsidR="00EC55B0" w:rsidRPr="00D061B1" w:rsidRDefault="00EC55B0" w:rsidP="004429E1">
            <w:pPr>
              <w:jc w:val="center"/>
              <w:rPr>
                <w:sz w:val="20"/>
                <w:szCs w:val="20"/>
              </w:rPr>
            </w:pPr>
            <w:r w:rsidRPr="00D061B1">
              <w:rPr>
                <w:b/>
                <w:sz w:val="20"/>
                <w:szCs w:val="20"/>
              </w:rPr>
              <w:t>Speciation Rate</w:t>
            </w:r>
            <w:r>
              <w:rPr>
                <w:b/>
                <w:sz w:val="20"/>
                <w:szCs w:val="20"/>
              </w:rPr>
              <w:t xml:space="preserve"> at present***UNITS spp/Ma</w:t>
            </w:r>
          </w:p>
        </w:tc>
        <w:tc>
          <w:tcPr>
            <w:tcW w:w="1119" w:type="dxa"/>
            <w:vAlign w:val="center"/>
          </w:tcPr>
          <w:p w14:paraId="5EF9F22A" w14:textId="77777777" w:rsidR="00EC55B0" w:rsidRPr="00D061B1" w:rsidRDefault="00EC55B0" w:rsidP="004429E1">
            <w:pPr>
              <w:jc w:val="center"/>
              <w:rPr>
                <w:b/>
                <w:sz w:val="20"/>
                <w:szCs w:val="20"/>
              </w:rPr>
            </w:pPr>
            <w:r w:rsidRPr="00D061B1">
              <w:rPr>
                <w:b/>
                <w:sz w:val="20"/>
                <w:szCs w:val="20"/>
              </w:rPr>
              <w:t>Change in speciation rate</w:t>
            </w:r>
          </w:p>
        </w:tc>
        <w:tc>
          <w:tcPr>
            <w:tcW w:w="1109" w:type="dxa"/>
            <w:vAlign w:val="center"/>
          </w:tcPr>
          <w:p w14:paraId="35CC2487" w14:textId="77777777" w:rsidR="00EC55B0" w:rsidRPr="00D061B1" w:rsidRDefault="00EC55B0" w:rsidP="004429E1">
            <w:pPr>
              <w:jc w:val="center"/>
              <w:rPr>
                <w:sz w:val="20"/>
                <w:szCs w:val="20"/>
              </w:rPr>
            </w:pPr>
            <w:r w:rsidRPr="00D061B1">
              <w:rPr>
                <w:b/>
                <w:sz w:val="20"/>
                <w:szCs w:val="20"/>
              </w:rPr>
              <w:t>Extinction Rate</w:t>
            </w:r>
          </w:p>
        </w:tc>
      </w:tr>
      <w:tr w:rsidR="00EC55B0" w:rsidRPr="00D061B1" w14:paraId="302EC782" w14:textId="77777777" w:rsidTr="00043E5E">
        <w:tblPrEx>
          <w:tblW w:w="0" w:type="auto"/>
          <w:tblLayout w:type="fixed"/>
          <w:tblPrExChange w:id="41" w:author="luna" w:date="2018-01-26T16:07:00Z">
            <w:tblPrEx>
              <w:tblW w:w="0" w:type="auto"/>
              <w:tblLayout w:type="fixed"/>
            </w:tblPrEx>
          </w:tblPrExChange>
        </w:tblPrEx>
        <w:tc>
          <w:tcPr>
            <w:tcW w:w="1818" w:type="dxa"/>
            <w:tcBorders>
              <w:bottom w:val="single" w:sz="4" w:space="0" w:color="auto"/>
            </w:tcBorders>
            <w:vAlign w:val="center"/>
            <w:tcPrChange w:id="42" w:author="luna" w:date="2018-01-26T16:07:00Z">
              <w:tcPr>
                <w:tcW w:w="1818" w:type="dxa"/>
                <w:tcBorders>
                  <w:bottom w:val="nil"/>
                </w:tcBorders>
                <w:vAlign w:val="center"/>
              </w:tcPr>
            </w:tcPrChange>
          </w:tcPr>
          <w:p w14:paraId="2D83293C" w14:textId="77777777" w:rsidR="00EC55B0" w:rsidRPr="00D061B1" w:rsidRDefault="00EC55B0" w:rsidP="004429E1">
            <w:pPr>
              <w:jc w:val="center"/>
              <w:rPr>
                <w:sz w:val="20"/>
                <w:szCs w:val="20"/>
              </w:rPr>
            </w:pPr>
            <w:r w:rsidRPr="00D061B1">
              <w:rPr>
                <w:i/>
                <w:sz w:val="20"/>
                <w:szCs w:val="20"/>
              </w:rPr>
              <w:t xml:space="preserve">Agave </w:t>
            </w:r>
            <w:r>
              <w:rPr>
                <w:i/>
                <w:sz w:val="20"/>
                <w:szCs w:val="20"/>
              </w:rPr>
              <w:t>sensu lato</w:t>
            </w:r>
          </w:p>
        </w:tc>
        <w:tc>
          <w:tcPr>
            <w:tcW w:w="1440" w:type="dxa"/>
            <w:tcBorders>
              <w:bottom w:val="single" w:sz="4" w:space="0" w:color="auto"/>
            </w:tcBorders>
            <w:vAlign w:val="center"/>
            <w:tcPrChange w:id="43" w:author="luna" w:date="2018-01-26T16:07:00Z">
              <w:tcPr>
                <w:tcW w:w="1440" w:type="dxa"/>
                <w:vAlign w:val="center"/>
              </w:tcPr>
            </w:tcPrChange>
          </w:tcPr>
          <w:p w14:paraId="1BD1A928" w14:textId="77777777" w:rsidR="00EC55B0" w:rsidRPr="00D061B1" w:rsidRDefault="00EC55B0" w:rsidP="004429E1">
            <w:pPr>
              <w:jc w:val="center"/>
              <w:rPr>
                <w:sz w:val="20"/>
                <w:szCs w:val="20"/>
              </w:rPr>
            </w:pPr>
            <w:r w:rsidRPr="00D061B1">
              <w:rPr>
                <w:b/>
                <w:sz w:val="20"/>
                <w:szCs w:val="20"/>
              </w:rPr>
              <w:t>Variable Speciation -Constant Extinction</w:t>
            </w:r>
          </w:p>
        </w:tc>
        <w:tc>
          <w:tcPr>
            <w:tcW w:w="630" w:type="dxa"/>
            <w:tcBorders>
              <w:bottom w:val="single" w:sz="4" w:space="0" w:color="auto"/>
            </w:tcBorders>
            <w:vAlign w:val="center"/>
            <w:tcPrChange w:id="44" w:author="luna" w:date="2018-01-26T16:07:00Z">
              <w:tcPr>
                <w:tcW w:w="630" w:type="dxa"/>
                <w:vAlign w:val="center"/>
              </w:tcPr>
            </w:tcPrChange>
          </w:tcPr>
          <w:p w14:paraId="55532C83" w14:textId="77777777" w:rsidR="00EC55B0" w:rsidRPr="00D061B1" w:rsidRDefault="00EC55B0" w:rsidP="004429E1">
            <w:pPr>
              <w:jc w:val="center"/>
              <w:rPr>
                <w:sz w:val="20"/>
                <w:szCs w:val="20"/>
              </w:rPr>
            </w:pPr>
            <w:r w:rsidRPr="00D061B1">
              <w:rPr>
                <w:b/>
                <w:sz w:val="20"/>
                <w:szCs w:val="20"/>
              </w:rPr>
              <w:t>3</w:t>
            </w:r>
          </w:p>
        </w:tc>
        <w:tc>
          <w:tcPr>
            <w:tcW w:w="1271" w:type="dxa"/>
            <w:tcBorders>
              <w:bottom w:val="single" w:sz="4" w:space="0" w:color="auto"/>
            </w:tcBorders>
            <w:vAlign w:val="center"/>
            <w:tcPrChange w:id="45" w:author="luna" w:date="2018-01-26T16:07:00Z">
              <w:tcPr>
                <w:tcW w:w="1271" w:type="dxa"/>
                <w:vAlign w:val="center"/>
              </w:tcPr>
            </w:tcPrChange>
          </w:tcPr>
          <w:p w14:paraId="72DF7447" w14:textId="77777777" w:rsidR="00EC55B0" w:rsidRPr="00D061B1" w:rsidRDefault="00EC55B0" w:rsidP="004429E1">
            <w:pPr>
              <w:contextualSpacing/>
              <w:jc w:val="center"/>
              <w:rPr>
                <w:color w:val="000000"/>
                <w:sz w:val="20"/>
                <w:szCs w:val="20"/>
              </w:rPr>
            </w:pPr>
            <w:r>
              <w:rPr>
                <w:color w:val="000000"/>
                <w:sz w:val="20"/>
                <w:szCs w:val="20"/>
              </w:rPr>
              <w:t>increasing</w:t>
            </w:r>
          </w:p>
        </w:tc>
        <w:tc>
          <w:tcPr>
            <w:tcW w:w="1129" w:type="dxa"/>
            <w:tcBorders>
              <w:bottom w:val="single" w:sz="4" w:space="0" w:color="auto"/>
            </w:tcBorders>
            <w:vAlign w:val="center"/>
            <w:tcPrChange w:id="46" w:author="luna" w:date="2018-01-26T16:07:00Z">
              <w:tcPr>
                <w:tcW w:w="1129" w:type="dxa"/>
                <w:vAlign w:val="center"/>
              </w:tcPr>
            </w:tcPrChange>
          </w:tcPr>
          <w:p w14:paraId="017CCE12" w14:textId="77777777" w:rsidR="00EC55B0" w:rsidRPr="00D061B1" w:rsidRDefault="00EC55B0" w:rsidP="004429E1">
            <w:pPr>
              <w:contextualSpacing/>
              <w:jc w:val="center"/>
              <w:rPr>
                <w:sz w:val="20"/>
                <w:szCs w:val="20"/>
              </w:rPr>
            </w:pPr>
            <w:r>
              <w:rPr>
                <w:color w:val="000000"/>
                <w:sz w:val="20"/>
                <w:szCs w:val="20"/>
              </w:rPr>
              <w:t>1.4778</w:t>
            </w:r>
          </w:p>
        </w:tc>
        <w:tc>
          <w:tcPr>
            <w:tcW w:w="1119" w:type="dxa"/>
            <w:tcBorders>
              <w:bottom w:val="single" w:sz="4" w:space="0" w:color="auto"/>
            </w:tcBorders>
            <w:vAlign w:val="center"/>
            <w:tcPrChange w:id="47" w:author="luna" w:date="2018-01-26T16:07:00Z">
              <w:tcPr>
                <w:tcW w:w="1119" w:type="dxa"/>
                <w:vAlign w:val="center"/>
              </w:tcPr>
            </w:tcPrChange>
          </w:tcPr>
          <w:p w14:paraId="2BFA28D6" w14:textId="77777777" w:rsidR="00EC55B0" w:rsidRPr="00D061B1" w:rsidRDefault="00EC55B0" w:rsidP="004429E1">
            <w:pPr>
              <w:contextualSpacing/>
              <w:jc w:val="center"/>
              <w:rPr>
                <w:sz w:val="20"/>
                <w:szCs w:val="20"/>
              </w:rPr>
            </w:pPr>
            <w:r w:rsidRPr="00D061B1">
              <w:rPr>
                <w:color w:val="000000"/>
                <w:sz w:val="20"/>
                <w:szCs w:val="20"/>
              </w:rPr>
              <w:t>-0.2</w:t>
            </w:r>
            <w:r>
              <w:rPr>
                <w:color w:val="000000"/>
                <w:sz w:val="20"/>
                <w:szCs w:val="20"/>
              </w:rPr>
              <w:t>108</w:t>
            </w:r>
          </w:p>
        </w:tc>
        <w:tc>
          <w:tcPr>
            <w:tcW w:w="1109" w:type="dxa"/>
            <w:tcBorders>
              <w:bottom w:val="single" w:sz="4" w:space="0" w:color="auto"/>
            </w:tcBorders>
            <w:vAlign w:val="center"/>
            <w:tcPrChange w:id="48" w:author="luna" w:date="2018-01-26T16:07:00Z">
              <w:tcPr>
                <w:tcW w:w="1109" w:type="dxa"/>
                <w:vAlign w:val="center"/>
              </w:tcPr>
            </w:tcPrChange>
          </w:tcPr>
          <w:p w14:paraId="36FD583C" w14:textId="77777777" w:rsidR="00EC55B0" w:rsidRPr="00D061B1" w:rsidRDefault="00EC55B0" w:rsidP="004429E1">
            <w:pPr>
              <w:contextualSpacing/>
              <w:jc w:val="center"/>
              <w:rPr>
                <w:sz w:val="20"/>
                <w:szCs w:val="20"/>
              </w:rPr>
            </w:pPr>
            <w:r>
              <w:rPr>
                <w:color w:val="000000"/>
                <w:sz w:val="20"/>
                <w:szCs w:val="20"/>
              </w:rPr>
              <w:t>5</w:t>
            </w:r>
            <w:r w:rsidRPr="00D061B1">
              <w:rPr>
                <w:color w:val="000000"/>
                <w:sz w:val="20"/>
                <w:szCs w:val="20"/>
              </w:rPr>
              <w:t>.42E-0</w:t>
            </w:r>
            <w:r>
              <w:rPr>
                <w:color w:val="000000"/>
                <w:sz w:val="20"/>
                <w:szCs w:val="20"/>
              </w:rPr>
              <w:t>8</w:t>
            </w:r>
          </w:p>
        </w:tc>
      </w:tr>
      <w:tr w:rsidR="00EC55B0" w:rsidRPr="00D061B1" w14:paraId="39805355" w14:textId="77777777" w:rsidTr="004429E1">
        <w:tc>
          <w:tcPr>
            <w:tcW w:w="1818" w:type="dxa"/>
            <w:vAlign w:val="center"/>
          </w:tcPr>
          <w:p w14:paraId="0DA88FF6" w14:textId="77777777" w:rsidR="00EC55B0" w:rsidRPr="00D061B1" w:rsidRDefault="00EC55B0" w:rsidP="004429E1">
            <w:pPr>
              <w:jc w:val="center"/>
              <w:rPr>
                <w:i/>
                <w:sz w:val="20"/>
                <w:szCs w:val="20"/>
              </w:rPr>
            </w:pPr>
            <w:r w:rsidRPr="00D061B1">
              <w:rPr>
                <w:i/>
                <w:sz w:val="20"/>
                <w:szCs w:val="20"/>
              </w:rPr>
              <w:t>Furcraea-Beschorneria</w:t>
            </w:r>
          </w:p>
        </w:tc>
        <w:tc>
          <w:tcPr>
            <w:tcW w:w="1440" w:type="dxa"/>
            <w:vAlign w:val="center"/>
          </w:tcPr>
          <w:p w14:paraId="16A779A8" w14:textId="77777777" w:rsidR="00EC55B0" w:rsidRPr="00D061B1" w:rsidRDefault="00EC55B0" w:rsidP="004429E1">
            <w:pPr>
              <w:jc w:val="center"/>
              <w:rPr>
                <w:b/>
                <w:sz w:val="20"/>
                <w:szCs w:val="20"/>
              </w:rPr>
            </w:pPr>
            <w:r w:rsidRPr="00D061B1">
              <w:rPr>
                <w:b/>
                <w:sz w:val="20"/>
                <w:szCs w:val="20"/>
              </w:rPr>
              <w:t>Constant Speciation and Extinction</w:t>
            </w:r>
          </w:p>
        </w:tc>
        <w:tc>
          <w:tcPr>
            <w:tcW w:w="630" w:type="dxa"/>
            <w:vAlign w:val="center"/>
          </w:tcPr>
          <w:p w14:paraId="31F2D8BB" w14:textId="77777777" w:rsidR="00EC55B0" w:rsidRPr="00D061B1" w:rsidRDefault="00EC55B0" w:rsidP="004429E1">
            <w:pPr>
              <w:jc w:val="center"/>
              <w:rPr>
                <w:b/>
                <w:sz w:val="20"/>
                <w:szCs w:val="20"/>
              </w:rPr>
            </w:pPr>
            <w:r w:rsidRPr="00D061B1">
              <w:rPr>
                <w:b/>
                <w:sz w:val="20"/>
                <w:szCs w:val="20"/>
              </w:rPr>
              <w:t>2</w:t>
            </w:r>
          </w:p>
        </w:tc>
        <w:tc>
          <w:tcPr>
            <w:tcW w:w="1271" w:type="dxa"/>
            <w:vAlign w:val="center"/>
          </w:tcPr>
          <w:p w14:paraId="4C714856" w14:textId="77777777" w:rsidR="00EC55B0" w:rsidRPr="00D061B1" w:rsidRDefault="00EC55B0" w:rsidP="004429E1">
            <w:pPr>
              <w:contextualSpacing/>
              <w:jc w:val="center"/>
              <w:rPr>
                <w:color w:val="000000"/>
                <w:sz w:val="20"/>
                <w:szCs w:val="20"/>
              </w:rPr>
            </w:pPr>
            <w:r>
              <w:rPr>
                <w:color w:val="000000"/>
                <w:sz w:val="20"/>
                <w:szCs w:val="20"/>
              </w:rPr>
              <w:t>constant</w:t>
            </w:r>
          </w:p>
        </w:tc>
        <w:tc>
          <w:tcPr>
            <w:tcW w:w="1129" w:type="dxa"/>
            <w:vAlign w:val="center"/>
          </w:tcPr>
          <w:p w14:paraId="30F0F33E" w14:textId="77777777" w:rsidR="00EC55B0" w:rsidRPr="00D061B1" w:rsidRDefault="00EC55B0" w:rsidP="004429E1">
            <w:pPr>
              <w:contextualSpacing/>
              <w:jc w:val="center"/>
              <w:rPr>
                <w:color w:val="000000"/>
                <w:sz w:val="20"/>
                <w:szCs w:val="20"/>
              </w:rPr>
            </w:pPr>
            <w:r w:rsidRPr="00D061B1">
              <w:rPr>
                <w:color w:val="000000"/>
                <w:sz w:val="20"/>
                <w:szCs w:val="20"/>
              </w:rPr>
              <w:t>0.56</w:t>
            </w:r>
            <w:r>
              <w:rPr>
                <w:color w:val="000000"/>
                <w:sz w:val="20"/>
                <w:szCs w:val="20"/>
              </w:rPr>
              <w:t>38</w:t>
            </w:r>
          </w:p>
        </w:tc>
        <w:tc>
          <w:tcPr>
            <w:tcW w:w="1119" w:type="dxa"/>
            <w:vAlign w:val="center"/>
          </w:tcPr>
          <w:p w14:paraId="26B06FDC" w14:textId="77777777" w:rsidR="00EC55B0" w:rsidRPr="00D061B1" w:rsidRDefault="00EC55B0" w:rsidP="004429E1">
            <w:pPr>
              <w:contextualSpacing/>
              <w:jc w:val="center"/>
              <w:rPr>
                <w:sz w:val="20"/>
                <w:szCs w:val="20"/>
              </w:rPr>
            </w:pPr>
            <w:r>
              <w:rPr>
                <w:color w:val="000000"/>
                <w:sz w:val="20"/>
                <w:szCs w:val="20"/>
              </w:rPr>
              <w:t>NA</w:t>
            </w:r>
          </w:p>
        </w:tc>
        <w:tc>
          <w:tcPr>
            <w:tcW w:w="1109" w:type="dxa"/>
            <w:vAlign w:val="center"/>
          </w:tcPr>
          <w:p w14:paraId="59C018B2" w14:textId="77777777" w:rsidR="00EC55B0" w:rsidRPr="00D061B1" w:rsidRDefault="00EC55B0" w:rsidP="004429E1">
            <w:pPr>
              <w:contextualSpacing/>
              <w:jc w:val="center"/>
              <w:rPr>
                <w:color w:val="000000"/>
                <w:sz w:val="20"/>
                <w:szCs w:val="20"/>
              </w:rPr>
            </w:pPr>
            <w:r>
              <w:rPr>
                <w:color w:val="000000"/>
                <w:sz w:val="20"/>
                <w:szCs w:val="20"/>
              </w:rPr>
              <w:t>5.65</w:t>
            </w:r>
            <w:r w:rsidRPr="00D061B1">
              <w:rPr>
                <w:color w:val="000000"/>
                <w:sz w:val="20"/>
                <w:szCs w:val="20"/>
              </w:rPr>
              <w:t>E-0</w:t>
            </w:r>
            <w:r>
              <w:rPr>
                <w:color w:val="000000"/>
                <w:sz w:val="20"/>
                <w:szCs w:val="20"/>
              </w:rPr>
              <w:t>7</w:t>
            </w:r>
          </w:p>
        </w:tc>
      </w:tr>
      <w:tr w:rsidR="00EC55B0" w:rsidRPr="00D061B1" w14:paraId="1B29775A" w14:textId="77777777" w:rsidTr="00043E5E">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49" w:author="luna" w:date="2018-01-26T16:07: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c>
          <w:tcPr>
            <w:tcW w:w="1818" w:type="dxa"/>
            <w:tcBorders>
              <w:top w:val="single" w:sz="4" w:space="0" w:color="auto"/>
              <w:left w:val="single" w:sz="4" w:space="0" w:color="auto"/>
              <w:bottom w:val="single" w:sz="4" w:space="0" w:color="auto"/>
              <w:right w:val="single" w:sz="4" w:space="0" w:color="auto"/>
            </w:tcBorders>
            <w:vAlign w:val="center"/>
            <w:tcPrChange w:id="50" w:author="luna" w:date="2018-01-26T16:07:00Z">
              <w:tcPr>
                <w:tcW w:w="1818" w:type="dxa"/>
                <w:vAlign w:val="center"/>
              </w:tcPr>
            </w:tcPrChange>
          </w:tcPr>
          <w:p w14:paraId="0B09C896" w14:textId="77777777" w:rsidR="00EC55B0" w:rsidRPr="00D061B1" w:rsidRDefault="00EC55B0" w:rsidP="004429E1">
            <w:pPr>
              <w:jc w:val="center"/>
              <w:rPr>
                <w:i/>
                <w:sz w:val="20"/>
                <w:szCs w:val="20"/>
              </w:rPr>
            </w:pPr>
            <w:r w:rsidRPr="00043E5E">
              <w:rPr>
                <w:sz w:val="20"/>
                <w:szCs w:val="20"/>
                <w:rPrChange w:id="51" w:author="luna" w:date="2018-01-26T16:07:00Z">
                  <w:rPr>
                    <w:i/>
                    <w:sz w:val="20"/>
                    <w:szCs w:val="20"/>
                  </w:rPr>
                </w:rPrChange>
              </w:rPr>
              <w:t>Other</w:t>
            </w:r>
            <w:r>
              <w:rPr>
                <w:i/>
                <w:sz w:val="20"/>
                <w:szCs w:val="20"/>
              </w:rPr>
              <w:t xml:space="preserve"> Agavoideae (</w:t>
            </w:r>
            <w:r w:rsidRPr="00D061B1">
              <w:rPr>
                <w:i/>
                <w:sz w:val="20"/>
                <w:szCs w:val="20"/>
              </w:rPr>
              <w:t>Yucca</w:t>
            </w:r>
            <w:r>
              <w:rPr>
                <w:i/>
                <w:sz w:val="20"/>
                <w:szCs w:val="20"/>
              </w:rPr>
              <w:t>+</w:t>
            </w:r>
            <w:r w:rsidRPr="00D061B1">
              <w:rPr>
                <w:i/>
                <w:sz w:val="20"/>
                <w:szCs w:val="20"/>
              </w:rPr>
              <w:t>Hesperoyucca</w:t>
            </w:r>
            <w:r>
              <w:rPr>
                <w:i/>
                <w:sz w:val="20"/>
                <w:szCs w:val="20"/>
              </w:rPr>
              <w:t>-Hesperalö</w:t>
            </w:r>
            <w:r w:rsidRPr="00D061B1">
              <w:rPr>
                <w:i/>
                <w:sz w:val="20"/>
                <w:szCs w:val="20"/>
              </w:rPr>
              <w:t>e</w:t>
            </w:r>
            <w:r>
              <w:rPr>
                <w:i/>
                <w:sz w:val="20"/>
                <w:szCs w:val="20"/>
              </w:rPr>
              <w:t>)</w:t>
            </w:r>
          </w:p>
        </w:tc>
        <w:tc>
          <w:tcPr>
            <w:tcW w:w="1440" w:type="dxa"/>
            <w:tcBorders>
              <w:top w:val="single" w:sz="4" w:space="0" w:color="auto"/>
              <w:left w:val="single" w:sz="4" w:space="0" w:color="auto"/>
              <w:bottom w:val="single" w:sz="4" w:space="0" w:color="auto"/>
              <w:right w:val="single" w:sz="4" w:space="0" w:color="auto"/>
            </w:tcBorders>
            <w:vAlign w:val="center"/>
            <w:tcPrChange w:id="52" w:author="luna" w:date="2018-01-26T16:07:00Z">
              <w:tcPr>
                <w:tcW w:w="1440" w:type="dxa"/>
                <w:vAlign w:val="center"/>
              </w:tcPr>
            </w:tcPrChange>
          </w:tcPr>
          <w:p w14:paraId="1160DAC4" w14:textId="77777777" w:rsidR="00EC55B0" w:rsidRPr="00D061B1" w:rsidRDefault="00EC55B0" w:rsidP="004429E1">
            <w:pPr>
              <w:jc w:val="center"/>
              <w:rPr>
                <w:b/>
                <w:sz w:val="20"/>
                <w:szCs w:val="20"/>
              </w:rPr>
            </w:pPr>
            <w:r w:rsidRPr="00D061B1">
              <w:rPr>
                <w:b/>
                <w:sz w:val="20"/>
                <w:szCs w:val="20"/>
              </w:rPr>
              <w:t>Variable Speciation -Constant Extinction</w:t>
            </w:r>
          </w:p>
        </w:tc>
        <w:tc>
          <w:tcPr>
            <w:tcW w:w="630" w:type="dxa"/>
            <w:tcBorders>
              <w:top w:val="single" w:sz="4" w:space="0" w:color="auto"/>
              <w:left w:val="single" w:sz="4" w:space="0" w:color="auto"/>
              <w:bottom w:val="single" w:sz="4" w:space="0" w:color="auto"/>
              <w:right w:val="single" w:sz="4" w:space="0" w:color="auto"/>
            </w:tcBorders>
            <w:vAlign w:val="center"/>
            <w:tcPrChange w:id="53" w:author="luna" w:date="2018-01-26T16:07:00Z">
              <w:tcPr>
                <w:tcW w:w="630" w:type="dxa"/>
                <w:vAlign w:val="center"/>
              </w:tcPr>
            </w:tcPrChange>
          </w:tcPr>
          <w:p w14:paraId="4BB5547D" w14:textId="77777777" w:rsidR="00EC55B0" w:rsidRPr="00D061B1" w:rsidRDefault="00EC55B0" w:rsidP="004429E1">
            <w:pPr>
              <w:jc w:val="center"/>
              <w:rPr>
                <w:b/>
                <w:sz w:val="20"/>
                <w:szCs w:val="20"/>
              </w:rPr>
            </w:pPr>
            <w:r>
              <w:rPr>
                <w:b/>
                <w:sz w:val="20"/>
                <w:szCs w:val="20"/>
              </w:rPr>
              <w:t>3</w:t>
            </w:r>
          </w:p>
        </w:tc>
        <w:tc>
          <w:tcPr>
            <w:tcW w:w="1271" w:type="dxa"/>
            <w:tcBorders>
              <w:top w:val="single" w:sz="4" w:space="0" w:color="auto"/>
              <w:left w:val="single" w:sz="4" w:space="0" w:color="auto"/>
              <w:bottom w:val="single" w:sz="4" w:space="0" w:color="auto"/>
              <w:right w:val="single" w:sz="4" w:space="0" w:color="auto"/>
            </w:tcBorders>
            <w:vAlign w:val="center"/>
            <w:tcPrChange w:id="54" w:author="luna" w:date="2018-01-26T16:07:00Z">
              <w:tcPr>
                <w:tcW w:w="1271" w:type="dxa"/>
                <w:vAlign w:val="center"/>
              </w:tcPr>
            </w:tcPrChange>
          </w:tcPr>
          <w:p w14:paraId="06771D99" w14:textId="77777777" w:rsidR="00EC55B0" w:rsidRPr="00D061B1" w:rsidRDefault="00EC55B0" w:rsidP="004429E1">
            <w:pPr>
              <w:contextualSpacing/>
              <w:jc w:val="center"/>
              <w:rPr>
                <w:color w:val="000000"/>
                <w:sz w:val="20"/>
                <w:szCs w:val="20"/>
              </w:rPr>
            </w:pPr>
            <w:r>
              <w:rPr>
                <w:color w:val="000000"/>
                <w:sz w:val="20"/>
                <w:szCs w:val="20"/>
              </w:rPr>
              <w:t>increasing</w:t>
            </w:r>
          </w:p>
        </w:tc>
        <w:tc>
          <w:tcPr>
            <w:tcW w:w="1129" w:type="dxa"/>
            <w:tcBorders>
              <w:top w:val="single" w:sz="4" w:space="0" w:color="auto"/>
              <w:left w:val="single" w:sz="4" w:space="0" w:color="auto"/>
              <w:bottom w:val="single" w:sz="4" w:space="0" w:color="auto"/>
              <w:right w:val="single" w:sz="4" w:space="0" w:color="auto"/>
            </w:tcBorders>
            <w:vAlign w:val="center"/>
            <w:tcPrChange w:id="55" w:author="luna" w:date="2018-01-26T16:07:00Z">
              <w:tcPr>
                <w:tcW w:w="1129" w:type="dxa"/>
                <w:vAlign w:val="center"/>
              </w:tcPr>
            </w:tcPrChange>
          </w:tcPr>
          <w:p w14:paraId="22B7366C" w14:textId="77777777" w:rsidR="00EC55B0" w:rsidRPr="00D061B1" w:rsidRDefault="00EC55B0" w:rsidP="004429E1">
            <w:pPr>
              <w:contextualSpacing/>
              <w:jc w:val="center"/>
              <w:rPr>
                <w:color w:val="000000"/>
                <w:sz w:val="20"/>
                <w:szCs w:val="20"/>
              </w:rPr>
            </w:pPr>
            <w:r>
              <w:rPr>
                <w:color w:val="000000"/>
                <w:sz w:val="20"/>
                <w:szCs w:val="20"/>
              </w:rPr>
              <w:t>0.4731</w:t>
            </w:r>
          </w:p>
        </w:tc>
        <w:tc>
          <w:tcPr>
            <w:tcW w:w="1119" w:type="dxa"/>
            <w:tcBorders>
              <w:top w:val="single" w:sz="4" w:space="0" w:color="auto"/>
              <w:left w:val="single" w:sz="4" w:space="0" w:color="auto"/>
              <w:bottom w:val="single" w:sz="4" w:space="0" w:color="auto"/>
              <w:right w:val="single" w:sz="4" w:space="0" w:color="auto"/>
            </w:tcBorders>
            <w:vAlign w:val="center"/>
            <w:tcPrChange w:id="56" w:author="luna" w:date="2018-01-26T16:07:00Z">
              <w:tcPr>
                <w:tcW w:w="1119" w:type="dxa"/>
                <w:vAlign w:val="center"/>
              </w:tcPr>
            </w:tcPrChange>
          </w:tcPr>
          <w:p w14:paraId="69AF9DC8" w14:textId="77777777" w:rsidR="00EC55B0" w:rsidRPr="00D061B1" w:rsidRDefault="00EC55B0" w:rsidP="004429E1">
            <w:pPr>
              <w:contextualSpacing/>
              <w:jc w:val="center"/>
              <w:rPr>
                <w:sz w:val="20"/>
                <w:szCs w:val="20"/>
              </w:rPr>
            </w:pPr>
            <w:r>
              <w:rPr>
                <w:sz w:val="20"/>
                <w:szCs w:val="20"/>
              </w:rPr>
              <w:t>0.0302</w:t>
            </w:r>
          </w:p>
        </w:tc>
        <w:tc>
          <w:tcPr>
            <w:tcW w:w="1109" w:type="dxa"/>
            <w:tcBorders>
              <w:top w:val="single" w:sz="4" w:space="0" w:color="auto"/>
              <w:left w:val="single" w:sz="4" w:space="0" w:color="auto"/>
              <w:bottom w:val="single" w:sz="4" w:space="0" w:color="auto"/>
              <w:right w:val="single" w:sz="4" w:space="0" w:color="auto"/>
            </w:tcBorders>
            <w:vAlign w:val="center"/>
            <w:tcPrChange w:id="57" w:author="luna" w:date="2018-01-26T16:07:00Z">
              <w:tcPr>
                <w:tcW w:w="1109" w:type="dxa"/>
                <w:vAlign w:val="center"/>
              </w:tcPr>
            </w:tcPrChange>
          </w:tcPr>
          <w:p w14:paraId="1144E59D" w14:textId="77777777" w:rsidR="00EC55B0" w:rsidRPr="00D061B1" w:rsidRDefault="00EC55B0" w:rsidP="004429E1">
            <w:pPr>
              <w:contextualSpacing/>
              <w:jc w:val="center"/>
              <w:rPr>
                <w:color w:val="000000"/>
                <w:sz w:val="20"/>
                <w:szCs w:val="20"/>
              </w:rPr>
            </w:pPr>
            <w:r>
              <w:rPr>
                <w:sz w:val="20"/>
                <w:szCs w:val="20"/>
              </w:rPr>
              <w:t>0.0244</w:t>
            </w:r>
          </w:p>
        </w:tc>
      </w:tr>
    </w:tbl>
    <w:p w14:paraId="20D47DD5" w14:textId="77777777" w:rsidR="00EC55B0" w:rsidRPr="00D061B1" w:rsidRDefault="00EC55B0" w:rsidP="00EC55B0"/>
    <w:p w14:paraId="12EC0875" w14:textId="77777777" w:rsidR="0057075C" w:rsidRDefault="0057075C" w:rsidP="009518BA">
      <w:pPr>
        <w:spacing w:line="480" w:lineRule="auto"/>
        <w:rPr>
          <w:rFonts w:eastAsia="Symbol"/>
        </w:rPr>
      </w:pPr>
    </w:p>
    <w:p w14:paraId="040D2D33" w14:textId="77777777" w:rsidR="0057075C" w:rsidRDefault="0057075C" w:rsidP="009518BA">
      <w:pPr>
        <w:spacing w:line="480" w:lineRule="auto"/>
        <w:rPr>
          <w:rFonts w:eastAsia="Symbol"/>
        </w:rPr>
      </w:pPr>
    </w:p>
    <w:p w14:paraId="088BB5F4" w14:textId="77777777" w:rsidR="0057075C" w:rsidRDefault="0057075C" w:rsidP="009518BA">
      <w:pPr>
        <w:spacing w:line="480" w:lineRule="auto"/>
        <w:rPr>
          <w:rFonts w:eastAsia="Symbol"/>
        </w:rPr>
      </w:pPr>
    </w:p>
    <w:p w14:paraId="72CFFC7F" w14:textId="77777777" w:rsidR="0057075C" w:rsidRDefault="0057075C" w:rsidP="009518BA">
      <w:pPr>
        <w:spacing w:line="480" w:lineRule="auto"/>
        <w:rPr>
          <w:rFonts w:eastAsia="Symbol"/>
        </w:rPr>
      </w:pPr>
    </w:p>
    <w:p w14:paraId="30169072" w14:textId="77777777" w:rsidR="0057075C" w:rsidRDefault="0057075C" w:rsidP="009518BA">
      <w:pPr>
        <w:spacing w:line="480" w:lineRule="auto"/>
        <w:rPr>
          <w:rFonts w:eastAsia="Symbol"/>
        </w:rPr>
      </w:pPr>
    </w:p>
    <w:p w14:paraId="6CB02613" w14:textId="77777777" w:rsidR="0057075C" w:rsidRDefault="0057075C" w:rsidP="009518BA">
      <w:pPr>
        <w:spacing w:line="480" w:lineRule="auto"/>
        <w:rPr>
          <w:rFonts w:eastAsia="Symbol"/>
        </w:rPr>
      </w:pPr>
    </w:p>
    <w:p w14:paraId="3CB19DBD" w14:textId="77777777" w:rsidR="0057075C" w:rsidRDefault="0057075C" w:rsidP="009518BA">
      <w:pPr>
        <w:spacing w:line="480" w:lineRule="auto"/>
        <w:rPr>
          <w:rFonts w:eastAsia="Symbol"/>
        </w:rPr>
      </w:pPr>
    </w:p>
    <w:p w14:paraId="04FD38CD" w14:textId="77777777" w:rsidR="0057075C" w:rsidRDefault="0057075C" w:rsidP="009518BA">
      <w:pPr>
        <w:spacing w:line="480" w:lineRule="auto"/>
        <w:rPr>
          <w:rFonts w:eastAsia="Symbol"/>
        </w:rPr>
      </w:pPr>
    </w:p>
    <w:p w14:paraId="0178BB7C" w14:textId="77777777" w:rsidR="0057075C" w:rsidRDefault="0057075C" w:rsidP="009518BA">
      <w:pPr>
        <w:spacing w:line="480" w:lineRule="auto"/>
        <w:rPr>
          <w:rFonts w:eastAsia="Symbol"/>
        </w:rPr>
      </w:pPr>
    </w:p>
    <w:p w14:paraId="0FBD4191" w14:textId="77777777" w:rsidR="0057075C" w:rsidRDefault="0057075C" w:rsidP="009518BA">
      <w:pPr>
        <w:spacing w:line="480" w:lineRule="auto"/>
        <w:rPr>
          <w:rFonts w:eastAsia="Symbol"/>
        </w:rPr>
      </w:pPr>
    </w:p>
    <w:p w14:paraId="6A891005" w14:textId="77777777" w:rsidR="0057075C" w:rsidRDefault="0057075C" w:rsidP="009518BA">
      <w:pPr>
        <w:spacing w:line="480" w:lineRule="auto"/>
        <w:rPr>
          <w:rFonts w:eastAsia="Symbol"/>
        </w:rPr>
      </w:pPr>
    </w:p>
    <w:p w14:paraId="27388BF0" w14:textId="77777777" w:rsidR="0057075C" w:rsidRDefault="0057075C" w:rsidP="009518BA">
      <w:pPr>
        <w:spacing w:line="480" w:lineRule="auto"/>
        <w:rPr>
          <w:rFonts w:eastAsia="Symbol"/>
        </w:rPr>
      </w:pPr>
    </w:p>
    <w:p w14:paraId="3F5D3893" w14:textId="77777777" w:rsidR="0057075C" w:rsidRDefault="0057075C" w:rsidP="009518BA">
      <w:pPr>
        <w:spacing w:line="480" w:lineRule="auto"/>
        <w:rPr>
          <w:rFonts w:eastAsia="Symbol"/>
        </w:rPr>
      </w:pPr>
    </w:p>
    <w:p w14:paraId="765036B1" w14:textId="77777777" w:rsidR="0057075C" w:rsidRDefault="0057075C" w:rsidP="009518BA">
      <w:pPr>
        <w:spacing w:line="480" w:lineRule="auto"/>
        <w:rPr>
          <w:rFonts w:eastAsia="Symbol"/>
        </w:rPr>
      </w:pPr>
    </w:p>
    <w:p w14:paraId="7E4F1597" w14:textId="77777777" w:rsidR="0057075C" w:rsidRDefault="0057075C" w:rsidP="009518BA">
      <w:pPr>
        <w:spacing w:line="480" w:lineRule="auto"/>
        <w:rPr>
          <w:rFonts w:eastAsia="Symbol"/>
        </w:rPr>
      </w:pPr>
    </w:p>
    <w:p w14:paraId="3AFC3446" w14:textId="77777777" w:rsidR="00CD1DCE" w:rsidRDefault="009518BA">
      <w:r>
        <w:t xml:space="preserve">DISCUSION </w:t>
      </w:r>
    </w:p>
    <w:p w14:paraId="786E22FD" w14:textId="77777777" w:rsidR="009518BA" w:rsidRDefault="009518BA"/>
    <w:p w14:paraId="344141A4" w14:textId="77777777" w:rsidR="009518BA" w:rsidRPr="00113664" w:rsidRDefault="009518BA" w:rsidP="009518BA">
      <w:pPr>
        <w:spacing w:line="480" w:lineRule="auto"/>
        <w:rPr>
          <w:rFonts w:eastAsia="MS Mincho"/>
          <w:b/>
          <w:bCs/>
          <w:i/>
          <w:iCs/>
        </w:rPr>
      </w:pPr>
      <w:r w:rsidRPr="00113664">
        <w:rPr>
          <w:rFonts w:eastAsia="MS Mincho"/>
          <w:b/>
          <w:bCs/>
        </w:rPr>
        <w:t xml:space="preserve">Diversification Rates Analysis in </w:t>
      </w:r>
      <w:r w:rsidRPr="00113664">
        <w:rPr>
          <w:rFonts w:eastAsia="MS Mincho"/>
          <w:b/>
          <w:bCs/>
          <w:i/>
          <w:iCs/>
        </w:rPr>
        <w:t>Agave sensu</w:t>
      </w:r>
      <w:r>
        <w:rPr>
          <w:rFonts w:eastAsia="MS Mincho"/>
          <w:b/>
          <w:bCs/>
          <w:i/>
          <w:iCs/>
        </w:rPr>
        <w:t xml:space="preserve"> </w:t>
      </w:r>
      <w:r w:rsidRPr="00113664">
        <w:rPr>
          <w:rFonts w:eastAsia="MS Mincho"/>
          <w:b/>
          <w:bCs/>
          <w:i/>
          <w:iCs/>
        </w:rPr>
        <w:t>lato</w:t>
      </w:r>
    </w:p>
    <w:p w14:paraId="468002A0" w14:textId="77777777" w:rsidR="009518BA" w:rsidRDefault="009518BA" w:rsidP="009518BA">
      <w:pPr>
        <w:spacing w:line="480" w:lineRule="auto"/>
        <w:rPr>
          <w:bCs/>
        </w:rPr>
      </w:pPr>
      <w:r w:rsidRPr="00113664">
        <w:rPr>
          <w:rFonts w:eastAsia="MS Mincho"/>
        </w:rPr>
        <w:t xml:space="preserve">The ML estimate of the diversification rate of </w:t>
      </w:r>
      <w:r w:rsidRPr="00113664">
        <w:rPr>
          <w:rFonts w:eastAsia="MS Mincho"/>
          <w:i/>
          <w:iCs/>
        </w:rPr>
        <w:t>Agave sensu</w:t>
      </w:r>
      <w:r>
        <w:rPr>
          <w:rFonts w:eastAsia="MS Mincho"/>
          <w:i/>
          <w:iCs/>
        </w:rPr>
        <w:t xml:space="preserve"> </w:t>
      </w:r>
      <w:r w:rsidRPr="00113664">
        <w:rPr>
          <w:rFonts w:eastAsia="MS Mincho"/>
          <w:i/>
          <w:iCs/>
        </w:rPr>
        <w:t>lato</w:t>
      </w:r>
      <w:r>
        <w:rPr>
          <w:rFonts w:eastAsia="MS Mincho"/>
          <w:i/>
          <w:iCs/>
        </w:rPr>
        <w:t xml:space="preserve"> </w:t>
      </w:r>
      <w:r w:rsidRPr="00113664">
        <w:rPr>
          <w:rFonts w:eastAsia="MS Mincho"/>
        </w:rPr>
        <w:t xml:space="preserve">and </w:t>
      </w:r>
      <w:r w:rsidRPr="00113664">
        <w:rPr>
          <w:rFonts w:eastAsia="MS Mincho"/>
          <w:i/>
        </w:rPr>
        <w:t xml:space="preserve">Yucca, </w:t>
      </w:r>
      <w:r w:rsidRPr="00113664">
        <w:rPr>
          <w:rFonts w:eastAsia="MS Mincho"/>
        </w:rPr>
        <w:t>the next most species rich genus</w:t>
      </w:r>
      <w:r>
        <w:rPr>
          <w:rFonts w:eastAsia="MS Mincho"/>
        </w:rPr>
        <w:t xml:space="preserve"> </w:t>
      </w:r>
      <w:r w:rsidRPr="00113664">
        <w:rPr>
          <w:rFonts w:eastAsia="MS Mincho"/>
        </w:rPr>
        <w:t xml:space="preserve">at present are </w:t>
      </w:r>
      <w:r>
        <w:rPr>
          <w:rFonts w:eastAsia="MS Mincho"/>
        </w:rPr>
        <w:t xml:space="preserve">highly </w:t>
      </w:r>
      <w:r w:rsidRPr="00113664">
        <w:rPr>
          <w:rFonts w:eastAsia="MS Mincho"/>
        </w:rPr>
        <w:t>different,1.47</w:t>
      </w:r>
      <w:r>
        <w:rPr>
          <w:rFonts w:eastAsia="MS Mincho"/>
        </w:rPr>
        <w:t>8</w:t>
      </w:r>
      <w:r w:rsidRPr="00113664">
        <w:rPr>
          <w:rFonts w:eastAsia="MS Mincho"/>
        </w:rPr>
        <w:t xml:space="preserve"> and 0.473spp/MY respectively. </w:t>
      </w:r>
      <w:r>
        <w:rPr>
          <w:rFonts w:eastAsia="MS Mincho"/>
        </w:rPr>
        <w:t xml:space="preserve">The latter appears to be slightly lower than </w:t>
      </w:r>
      <w:r w:rsidRPr="00113664">
        <w:rPr>
          <w:rFonts w:eastAsia="MS Mincho"/>
        </w:rPr>
        <w:t xml:space="preserve">that of </w:t>
      </w:r>
      <w:r w:rsidRPr="00113664">
        <w:rPr>
          <w:rFonts w:eastAsia="MS Mincho"/>
          <w:i/>
        </w:rPr>
        <w:t>Furcraea/</w:t>
      </w:r>
      <w:r w:rsidRPr="00384062">
        <w:rPr>
          <w:rFonts w:eastAsia="MS Mincho"/>
          <w:i/>
        </w:rPr>
        <w:t>Beschorneria</w:t>
      </w:r>
      <w:r w:rsidRPr="00384062">
        <w:rPr>
          <w:rFonts w:eastAsia="MS Mincho"/>
        </w:rPr>
        <w:t xml:space="preserve"> (0.564spp/MY),</w:t>
      </w:r>
      <w:r w:rsidRPr="00113664">
        <w:rPr>
          <w:rFonts w:eastAsia="MS Mincho"/>
        </w:rPr>
        <w:t xml:space="preserve"> the</w:t>
      </w:r>
      <w:r>
        <w:rPr>
          <w:rFonts w:eastAsia="MS Mincho"/>
        </w:rPr>
        <w:t xml:space="preserve"> </w:t>
      </w:r>
      <w:r w:rsidRPr="00113664">
        <w:rPr>
          <w:rFonts w:eastAsia="MS Mincho"/>
        </w:rPr>
        <w:t xml:space="preserve">sister group of </w:t>
      </w:r>
      <w:r w:rsidRPr="00113664">
        <w:rPr>
          <w:rFonts w:eastAsia="MS Mincho"/>
          <w:i/>
          <w:iCs/>
        </w:rPr>
        <w:t>Agave sensu</w:t>
      </w:r>
      <w:r>
        <w:rPr>
          <w:rFonts w:eastAsia="MS Mincho"/>
          <w:i/>
          <w:iCs/>
        </w:rPr>
        <w:t xml:space="preserve"> </w:t>
      </w:r>
      <w:r w:rsidRPr="00113664">
        <w:rPr>
          <w:rFonts w:eastAsia="MS Mincho"/>
          <w:i/>
          <w:iCs/>
        </w:rPr>
        <w:t>lato</w:t>
      </w:r>
      <w:r w:rsidRPr="00113664">
        <w:rPr>
          <w:rFonts w:eastAsia="MS Mincho"/>
        </w:rPr>
        <w:t xml:space="preserve"> (Table </w:t>
      </w:r>
      <w:r>
        <w:rPr>
          <w:rFonts w:eastAsia="MS Mincho"/>
        </w:rPr>
        <w:t>5</w:t>
      </w:r>
      <w:r w:rsidRPr="00113664">
        <w:rPr>
          <w:rFonts w:eastAsia="MS Mincho"/>
        </w:rPr>
        <w:t>)</w:t>
      </w:r>
      <w:r>
        <w:rPr>
          <w:rFonts w:eastAsia="MS Mincho"/>
        </w:rPr>
        <w:t xml:space="preserve">. These results are in accordance to the estimated two shifts (model best supported by the data) </w:t>
      </w:r>
      <w:r w:rsidRPr="00113664">
        <w:rPr>
          <w:rFonts w:eastAsia="MS Mincho"/>
        </w:rPr>
        <w:t>in the</w:t>
      </w:r>
      <w:r>
        <w:rPr>
          <w:rFonts w:eastAsia="MS Mincho"/>
        </w:rPr>
        <w:t xml:space="preserve"> </w:t>
      </w:r>
      <w:r w:rsidRPr="00113664">
        <w:rPr>
          <w:rFonts w:eastAsia="MS Mincho"/>
        </w:rPr>
        <w:t>rate of diversification driven either by an increase in the rate of speciation or a decline in the rate of extinction</w:t>
      </w:r>
      <w:r>
        <w:rPr>
          <w:rFonts w:eastAsia="MS Mincho"/>
        </w:rPr>
        <w:t xml:space="preserve"> (or both)</w:t>
      </w:r>
      <w:r w:rsidRPr="00113664">
        <w:rPr>
          <w:rFonts w:eastAsia="MS Mincho"/>
        </w:rPr>
        <w:t xml:space="preserve">. </w:t>
      </w:r>
      <w:r>
        <w:rPr>
          <w:rFonts w:eastAsia="MS Mincho"/>
        </w:rPr>
        <w:t xml:space="preserve">Estimates for both, </w:t>
      </w:r>
      <w:r w:rsidRPr="00113664">
        <w:rPr>
          <w:rFonts w:eastAsia="MS Mincho"/>
          <w:i/>
          <w:iCs/>
        </w:rPr>
        <w:t>Agave sensu</w:t>
      </w:r>
      <w:r>
        <w:rPr>
          <w:rFonts w:eastAsia="MS Mincho"/>
          <w:i/>
          <w:iCs/>
        </w:rPr>
        <w:t xml:space="preserve"> </w:t>
      </w:r>
      <w:r w:rsidRPr="00113664">
        <w:rPr>
          <w:rFonts w:eastAsia="MS Mincho"/>
          <w:i/>
          <w:iCs/>
        </w:rPr>
        <w:t>lato</w:t>
      </w:r>
      <w:r>
        <w:rPr>
          <w:rFonts w:eastAsia="MS Mincho"/>
          <w:i/>
          <w:iCs/>
        </w:rPr>
        <w:t xml:space="preserve"> </w:t>
      </w:r>
      <w:r w:rsidRPr="00113664">
        <w:rPr>
          <w:rFonts w:eastAsia="MS Mincho"/>
        </w:rPr>
        <w:t xml:space="preserve">and </w:t>
      </w:r>
      <w:r w:rsidRPr="00113664">
        <w:rPr>
          <w:rFonts w:eastAsia="MS Mincho"/>
          <w:i/>
        </w:rPr>
        <w:t>Yucca</w:t>
      </w:r>
      <w:r>
        <w:rPr>
          <w:rFonts w:eastAsia="MS Mincho"/>
          <w:i/>
        </w:rPr>
        <w:t xml:space="preserve"> </w:t>
      </w:r>
      <w:r>
        <w:rPr>
          <w:rFonts w:eastAsia="MS Mincho"/>
        </w:rPr>
        <w:t xml:space="preserve">are higher than the values previously reported by Good-Avila et al. (2006), due to the differences in the estimated crown age of each group. </w:t>
      </w:r>
      <w:r w:rsidRPr="00113664">
        <w:rPr>
          <w:rFonts w:eastAsia="MS Mincho"/>
        </w:rPr>
        <w:t xml:space="preserve">Both groups have undergone considerably higher rates of diversification than the two average estimates reported for angiosperms as a whole: 0.089 </w:t>
      </w:r>
      <w:r w:rsidRPr="00113664">
        <w:rPr>
          <w:rFonts w:eastAsia="MS Mincho"/>
        </w:rPr>
        <w:fldChar w:fldCharType="begin"/>
      </w:r>
      <w:r w:rsidRPr="00113664">
        <w:rPr>
          <w:rFonts w:eastAsia="MS Mincho"/>
        </w:rPr>
        <w:instrText xml:space="preserve"> ADDIN EN.CITE &lt;EndNote&gt;&lt;Cite&gt;&lt;Author&gt;Magallón&lt;/Author&gt;&lt;Year&gt;2001&lt;/Year&gt;&lt;RecNum&gt;137&lt;/RecNum&gt;&lt;record&gt;&lt;rec-number&gt;137&lt;/rec-number&gt;&lt;foreign-keys&gt;&lt;key app="EN" db-id="w90rettritzds3e52rbppfwz9995ezfaetet"&gt;137&lt;/key&gt;&lt;/foreign-keys&gt;&lt;ref-type name="Journal Article"&gt;17&lt;/ref-type&gt;&lt;contributors&gt;&lt;authors&gt;&lt;author&gt;Magallón, S. &lt;/author&gt;&lt;author&gt;Sanderson, M. J.&lt;/author&gt;&lt;/authors&gt;&lt;/contributors&gt;&lt;titles&gt;&lt;title&gt;Absolute Diversification Rates in Angiosperm Clades&lt;/title&gt;&lt;secondary-title&gt;Evolution&lt;/secondary-title&gt;&lt;/titles&gt;&lt;periodical&gt;&lt;full-title&gt;Evolution&lt;/full-title&gt;&lt;/periodical&gt;&lt;pages&gt;1762-1780&lt;/pages&gt;&lt;volume&gt;55&lt;/volume&gt;&lt;number&gt;9&lt;/number&gt;&lt;dates&gt;&lt;year&gt;2001&lt;/year&gt;&lt;/dates&gt;&lt;urls&gt;&lt;/urls&gt;&lt;/record&gt;&lt;/Cite&gt;&lt;/EndNote&gt;</w:instrText>
      </w:r>
      <w:r w:rsidRPr="00113664">
        <w:rPr>
          <w:rFonts w:eastAsia="MS Mincho"/>
        </w:rPr>
        <w:fldChar w:fldCharType="separate"/>
      </w:r>
      <w:r w:rsidRPr="00113664">
        <w:rPr>
          <w:rFonts w:eastAsia="MS Mincho"/>
          <w:noProof/>
        </w:rPr>
        <w:t>(Magallón &amp; Sanderson, 2001)</w:t>
      </w:r>
      <w:r w:rsidRPr="00113664">
        <w:rPr>
          <w:rFonts w:eastAsia="MS Mincho"/>
        </w:rPr>
        <w:fldChar w:fldCharType="end"/>
      </w:r>
      <w:r w:rsidRPr="00113664">
        <w:rPr>
          <w:rFonts w:eastAsia="MS Mincho"/>
        </w:rPr>
        <w:t xml:space="preserve"> and 0.12 - 0.39 </w:t>
      </w:r>
      <w:r w:rsidRPr="00113664">
        <w:rPr>
          <w:rFonts w:eastAsia="MS Mincho"/>
        </w:rPr>
        <w:fldChar w:fldCharType="begin"/>
      </w:r>
      <w:r w:rsidRPr="00113664">
        <w:rPr>
          <w:rFonts w:eastAsia="MS Mincho"/>
        </w:rPr>
        <w:instrText xml:space="preserve"> ADDIN EN.CITE &lt;EndNote&gt;&lt;Cite&gt;&lt;Author&gt;Bremer&lt;/Author&gt;&lt;Year&gt;1992&lt;/Year&gt;&lt;RecNum&gt;139&lt;/RecNum&gt;&lt;record&gt;&lt;rec-number&gt;139&lt;/rec-number&gt;&lt;foreign-keys&gt;&lt;key app="EN" db-id="w90rettritzds3e52rbppfwz9995ezfaetet"&gt;139&lt;/key&gt;&lt;/foreign-keys&gt;&lt;ref-type name="Journal Article"&gt;17&lt;/ref-type&gt;&lt;contributors&gt;&lt;authors&gt;&lt;author&gt;Bremer, K.&lt;/author&gt;&lt;/authors&gt;&lt;/contributors&gt;&lt;titles&gt;&lt;title&gt;Ancestral Areas: A Cladistic Reinterpretation of the Center of Origin Concept&lt;/title&gt;&lt;secondary-title&gt;Systematic Biology&lt;/secondary-title&gt;&lt;/titles&gt;&lt;periodical&gt;&lt;full-title&gt;Systematic Biology&lt;/full-title&gt;&lt;/periodical&gt;&lt;pages&gt;436-445&lt;/pages&gt;&lt;volume&gt;41&lt;/volume&gt;&lt;number&gt;1&lt;/number&gt;&lt;dates&gt;&lt;year&gt;1992&lt;/year&gt;&lt;/dates&gt;&lt;urls&gt;&lt;/urls&gt;&lt;/record&gt;&lt;/Cite&gt;&lt;/EndNote&gt;</w:instrText>
      </w:r>
      <w:r w:rsidRPr="00113664">
        <w:rPr>
          <w:rFonts w:eastAsia="MS Mincho"/>
        </w:rPr>
        <w:fldChar w:fldCharType="separate"/>
      </w:r>
      <w:r w:rsidRPr="00113664">
        <w:rPr>
          <w:rFonts w:eastAsia="MS Mincho"/>
          <w:noProof/>
        </w:rPr>
        <w:t>(Bremer, 1992)</w:t>
      </w:r>
      <w:r w:rsidRPr="00113664">
        <w:rPr>
          <w:rFonts w:eastAsia="MS Mincho"/>
        </w:rPr>
        <w:fldChar w:fldCharType="end"/>
      </w:r>
      <w:r w:rsidRPr="00113664">
        <w:rPr>
          <w:rFonts w:eastAsia="MS Mincho"/>
        </w:rPr>
        <w:t>, and they are also higher than rapidly evolving groups such as the Asteraceae</w:t>
      </w:r>
      <w:r>
        <w:rPr>
          <w:rFonts w:eastAsia="MS Mincho"/>
        </w:rPr>
        <w:t xml:space="preserve"> </w:t>
      </w:r>
      <w:r w:rsidRPr="00113664">
        <w:rPr>
          <w:rFonts w:eastAsia="MS Mincho"/>
        </w:rPr>
        <w:fldChar w:fldCharType="begin"/>
      </w:r>
      <w:r w:rsidRPr="00113664">
        <w:rPr>
          <w:rFonts w:eastAsia="MS Mincho"/>
        </w:rPr>
        <w:instrText xml:space="preserve"> ADDIN EN.CITE &lt;EndNote&gt;&lt;Cite&gt;&lt;Author&gt;Magallón&lt;/Author&gt;&lt;Year&gt;2001&lt;/Year&gt;&lt;RecNum&gt;137&lt;/RecNum&gt;&lt;record&gt;&lt;rec-number&gt;137&lt;/rec-number&gt;&lt;foreign-keys&gt;&lt;key app="EN" db-id="w90rettritzds3e52rbppfwz9995ezfaetet"&gt;137&lt;/key&gt;&lt;/foreign-keys&gt;&lt;ref-type name="Journal Article"&gt;17&lt;/ref-type&gt;&lt;contributors&gt;&lt;authors&gt;&lt;author&gt;Magallón, S. &lt;/author&gt;&lt;author&gt;Sanderson, M. J.&lt;/author&gt;&lt;/authors&gt;&lt;/contributors&gt;&lt;titles&gt;&lt;title&gt;Absolute Diversification Rates in Angiosperm Clades&lt;/title&gt;&lt;secondary-title&gt;Evolution&lt;/secondary-title&gt;&lt;/titles&gt;&lt;periodical&gt;&lt;full-title&gt;Evolution&lt;/full-title&gt;&lt;/periodical&gt;&lt;pages&gt;1762-1780&lt;/pages&gt;&lt;volume&gt;55&lt;/volume&gt;&lt;number&gt;9&lt;/number&gt;&lt;dates&gt;&lt;year&gt;2001&lt;/year&gt;&lt;/dates&gt;&lt;urls&gt;&lt;/urls&gt;&lt;/record&gt;&lt;/Cite&gt;&lt;/EndNote&gt;</w:instrText>
      </w:r>
      <w:r w:rsidRPr="00113664">
        <w:rPr>
          <w:rFonts w:eastAsia="MS Mincho"/>
        </w:rPr>
        <w:fldChar w:fldCharType="separate"/>
      </w:r>
      <w:r w:rsidRPr="00113664">
        <w:rPr>
          <w:rFonts w:eastAsia="MS Mincho"/>
          <w:noProof/>
        </w:rPr>
        <w:t>(Magallón &amp; Sanderson, 2001)</w:t>
      </w:r>
      <w:r w:rsidRPr="00113664">
        <w:rPr>
          <w:rFonts w:eastAsia="MS Mincho"/>
        </w:rPr>
        <w:fldChar w:fldCharType="end"/>
      </w:r>
      <w:r w:rsidRPr="00113664">
        <w:rPr>
          <w:rFonts w:eastAsia="MS Mincho"/>
        </w:rPr>
        <w:t>.</w:t>
      </w:r>
      <w:r>
        <w:rPr>
          <w:rFonts w:eastAsia="MS Mincho"/>
        </w:rPr>
        <w:t xml:space="preserve"> </w:t>
      </w:r>
      <w:r w:rsidRPr="00157FCB">
        <w:rPr>
          <w:rFonts w:eastAsia="MS Mincho"/>
        </w:rPr>
        <w:t xml:space="preserve">Indeed the rate of diversification of </w:t>
      </w:r>
      <w:r w:rsidRPr="00157FCB">
        <w:rPr>
          <w:rFonts w:eastAsia="MS Mincho"/>
          <w:i/>
          <w:iCs/>
        </w:rPr>
        <w:t>Agave sensu</w:t>
      </w:r>
      <w:r>
        <w:rPr>
          <w:rFonts w:eastAsia="MS Mincho"/>
          <w:i/>
          <w:iCs/>
        </w:rPr>
        <w:t xml:space="preserve"> </w:t>
      </w:r>
      <w:r w:rsidRPr="00157FCB">
        <w:rPr>
          <w:rFonts w:eastAsia="MS Mincho"/>
          <w:i/>
          <w:iCs/>
        </w:rPr>
        <w:t>lato</w:t>
      </w:r>
      <w:r>
        <w:rPr>
          <w:rFonts w:eastAsia="MS Mincho"/>
          <w:i/>
          <w:iCs/>
        </w:rPr>
        <w:t xml:space="preserve"> </w:t>
      </w:r>
      <w:r w:rsidRPr="00157FCB">
        <w:rPr>
          <w:rFonts w:eastAsia="MS Mincho"/>
        </w:rPr>
        <w:t xml:space="preserve">falls </w:t>
      </w:r>
      <w:r>
        <w:rPr>
          <w:rFonts w:eastAsia="MS Mincho"/>
        </w:rPr>
        <w:t>within</w:t>
      </w:r>
      <w:r w:rsidRPr="00157FCB">
        <w:rPr>
          <w:rFonts w:eastAsia="MS Mincho"/>
        </w:rPr>
        <w:t xml:space="preserve"> the range (0.56 ± 0.17 spp/MY) of one of the most outstanding island adaptive radiations: the Silversword Alliance in Hawaii </w:t>
      </w:r>
      <w:r w:rsidRPr="00157FCB">
        <w:rPr>
          <w:rFonts w:eastAsia="MS Mincho"/>
        </w:rPr>
        <w:fldChar w:fldCharType="begin"/>
      </w:r>
      <w:r w:rsidRPr="00157FCB">
        <w:rPr>
          <w:rFonts w:eastAsia="MS Mincho"/>
        </w:rPr>
        <w:instrText xml:space="preserve"> ADDIN EN.CITE &lt;EndNote&gt;&lt;Cite&gt;&lt;Author&gt;Baldwin&lt;/Author&gt;&lt;Year&gt;1998&lt;/Year&gt;&lt;RecNum&gt;7&lt;/RecNum&gt;&lt;record&gt;&lt;rec-number&gt;7&lt;/rec-number&gt;&lt;foreign-keys&gt;&lt;key app="EN" db-id="w90rettritzds3e52rbppfwz9995ezfaetet"&gt;7&lt;/key&gt;&lt;/foreign-keys&gt;&lt;ref-type name="Journal Article"&gt;17&lt;/ref-type&gt;&lt;contributors&gt;&lt;authors&gt;&lt;author&gt;Baldwin, B.&lt;/author&gt;&lt;author&gt;Sanderson, M.J.&lt;/author&gt;&lt;/authors&gt;&lt;/contributors&gt;&lt;titles&gt;&lt;title&gt;Age and rate of diversification  of the Hawaiian silversword alliance&lt;/title&gt;&lt;secondary-title&gt;Proccedings of the National Academy of Science U.S.A. &lt;/secondary-title&gt;&lt;/titles&gt;&lt;periodical&gt;&lt;full-title&gt;Proccedings of the National Academy of Science U.S.A.&lt;/full-title&gt;&lt;/periodical&gt;&lt;pages&gt;9402-9406&lt;/pages&gt;&lt;volume&gt;95&lt;/volume&gt;&lt;dates&gt;&lt;year&gt;1998&lt;/year&gt;&lt;/dates&gt;&lt;urls&gt;&lt;/urls&gt;&lt;/record&gt;&lt;/Cite&gt;&lt;/EndNote&gt;</w:instrText>
      </w:r>
      <w:r w:rsidRPr="00157FCB">
        <w:rPr>
          <w:rFonts w:eastAsia="MS Mincho"/>
        </w:rPr>
        <w:fldChar w:fldCharType="separate"/>
      </w:r>
      <w:r w:rsidRPr="00157FCB">
        <w:rPr>
          <w:rFonts w:eastAsia="MS Mincho"/>
          <w:noProof/>
        </w:rPr>
        <w:t>(Baldwin &amp; Sanderson, 1998)</w:t>
      </w:r>
      <w:r w:rsidRPr="00157FCB">
        <w:rPr>
          <w:rFonts w:eastAsia="MS Mincho"/>
        </w:rPr>
        <w:fldChar w:fldCharType="end"/>
      </w:r>
      <w:r w:rsidRPr="00157FCB">
        <w:rPr>
          <w:rFonts w:eastAsia="MS Mincho"/>
        </w:rPr>
        <w:t xml:space="preserve">. It was believed that island speciation rates were higher, on average, than continental rates; however similarly high rates of diversification in the western New World genus </w:t>
      </w:r>
      <w:r w:rsidRPr="00157FCB">
        <w:rPr>
          <w:rFonts w:eastAsia="MS Mincho"/>
          <w:i/>
        </w:rPr>
        <w:t>Lupinus</w:t>
      </w:r>
      <w:r w:rsidRPr="00157FCB">
        <w:rPr>
          <w:rFonts w:eastAsia="MS Mincho"/>
        </w:rPr>
        <w:t xml:space="preserve"> (0.6 – 1.1 spp/MY)</w:t>
      </w:r>
      <w:r w:rsidRPr="00157FCB">
        <w:rPr>
          <w:rFonts w:eastAsia="MS Mincho"/>
        </w:rPr>
        <w:fldChar w:fldCharType="begin"/>
      </w:r>
      <w:r w:rsidRPr="00157FCB">
        <w:rPr>
          <w:rFonts w:eastAsia="MS Mincho"/>
        </w:rPr>
        <w:instrText xml:space="preserve"> ADDIN EN.CITE &lt;EndNote&gt;&lt;Cite&gt;&lt;Author&gt;Drummond&lt;/Author&gt;&lt;Year&gt;2008&lt;/Year&gt;&lt;RecNum&gt;140&lt;/RecNum&gt;&lt;record&gt;&lt;rec-number&gt;140&lt;/rec-number&gt;&lt;foreign-keys&gt;&lt;key app="EN" db-id="w90rettritzds3e52rbppfwz9995ezfaetet"&gt;140&lt;/key&gt;&lt;/foreign-keys&gt;&lt;ref-type name="Journal Article"&gt;17&lt;/ref-type&gt;&lt;contributors&gt;&lt;authors&gt;&lt;author&gt;Drummond, C.S. &lt;/author&gt;&lt;/authors&gt;&lt;/contributors&gt;&lt;titles&gt;&lt;title&gt;Diversification of Lupinus (Leguminosae) in the western New World: Derived evolution of perennial life history and colonization of montane habitats&lt;/title&gt;&lt;secondary-title&gt;Molecular phylogenetics and evolution&lt;/secondary-title&gt;&lt;/titles&gt;&lt;periodical&gt;&lt;full-title&gt;Molecular Phylogenetics and Evolution&lt;/full-title&gt;&lt;/periodical&gt;&lt;pages&gt;408-421&lt;/pages&gt;&lt;volume&gt;48&lt;/volume&gt;&lt;number&gt;2&lt;/number&gt;&lt;dates&gt;&lt;year&gt;2008&lt;/year&gt;&lt;/dates&gt;&lt;urls&gt;&lt;/urls&gt;&lt;/record&gt;&lt;/Cite&gt;&lt;/EndNote&gt;</w:instrText>
      </w:r>
      <w:r w:rsidRPr="00157FCB">
        <w:rPr>
          <w:rFonts w:eastAsia="MS Mincho"/>
        </w:rPr>
        <w:fldChar w:fldCharType="separate"/>
      </w:r>
      <w:r w:rsidRPr="00157FCB">
        <w:rPr>
          <w:rFonts w:eastAsia="MS Mincho"/>
          <w:noProof/>
        </w:rPr>
        <w:t>(Drummond, 2008)</w:t>
      </w:r>
      <w:r w:rsidRPr="00157FCB">
        <w:rPr>
          <w:rFonts w:eastAsia="MS Mincho"/>
        </w:rPr>
        <w:fldChar w:fldCharType="end"/>
      </w:r>
      <w:r w:rsidRPr="00157FCB">
        <w:rPr>
          <w:rFonts w:eastAsia="MS Mincho"/>
        </w:rPr>
        <w:t xml:space="preserve"> and in the Mexican and central American ant associated </w:t>
      </w:r>
      <w:r w:rsidRPr="004A42B9">
        <w:rPr>
          <w:rFonts w:eastAsia="MS Mincho"/>
          <w:i/>
        </w:rPr>
        <w:t>Acacia</w:t>
      </w:r>
      <w:r w:rsidRPr="00157FCB">
        <w:rPr>
          <w:rFonts w:eastAsia="MS Mincho"/>
        </w:rPr>
        <w:t xml:space="preserve"> (0.496 spp/MY) </w:t>
      </w:r>
      <w:r w:rsidRPr="00157FCB">
        <w:rPr>
          <w:rFonts w:eastAsia="MS Mincho"/>
        </w:rPr>
        <w:fldChar w:fldCharType="begin"/>
      </w:r>
      <w:r w:rsidRPr="00157FCB">
        <w:rPr>
          <w:rFonts w:eastAsia="MS Mincho"/>
        </w:rPr>
        <w:instrText xml:space="preserve"> ADDIN EN.CITE &lt;EndNote&gt;&lt;Cite&gt;&lt;Author&gt;Gómez-Acevedo&lt;/Author&gt;&lt;Year&gt;2010&lt;/Year&gt;&lt;RecNum&gt;141&lt;/RecNum&gt;&lt;record&gt;&lt;rec-number&gt;141&lt;/rec-number&gt;&lt;foreign-keys&gt;&lt;key app="EN" db-id="w90rettritzds3e52rbppfwz9995ezfaetet"&gt;141&lt;/key&gt;&lt;/foreign-keys&gt;&lt;ref-type name="Journal Article"&gt;17&lt;/ref-type&gt;&lt;contributors&gt;&lt;authors&gt;&lt;author&gt;Gómez-Acevedo, S.&lt;/author&gt;&lt;author&gt;Rico-Arce, L.&lt;/author&gt;&lt;author&gt;Delgado-Salinas, A.&lt;/author&gt;&lt;author&gt;Magallón, S.&lt;/author&gt;&lt;/authors&gt;&lt;/contributors&gt;&lt;titles&gt;&lt;title&gt;&lt;style face="normal" font="default" size="100%"&gt;Neotropical mutualism between &lt;/style&gt;&lt;style face="italic" font="default" size="100%"&gt;Acacia&lt;/style&gt;&lt;style face="normal" font="default" size="100%"&gt; and &lt;/style&gt;&lt;style face="italic" font="default" size="100%"&gt;Pseudomyrmex&lt;/style&gt;&lt;style face="normal" font="default" size="100%"&gt;: Phylogeny and divergence times&lt;/style&gt;&lt;/title&gt;&lt;secondary-title&gt;Molecular Phylogentics and Evolution&lt;/secondary-title&gt;&lt;/titles&gt;&lt;periodical&gt;&lt;full-title&gt;Molecular Phylogentics and Evolution&lt;/full-title&gt;&lt;/periodical&gt;&lt;pages&gt;393-408&lt;/pages&gt;&lt;volume&gt;56&lt;/volume&gt;&lt;dates&gt;&lt;year&gt;2010&lt;/year&gt;&lt;/dates&gt;&lt;urls&gt;&lt;/urls&gt;&lt;/record&gt;&lt;/Cite&gt;&lt;/EndNote&gt;</w:instrText>
      </w:r>
      <w:r w:rsidRPr="00157FCB">
        <w:rPr>
          <w:rFonts w:eastAsia="MS Mincho"/>
        </w:rPr>
        <w:fldChar w:fldCharType="separate"/>
      </w:r>
      <w:r w:rsidRPr="00157FCB">
        <w:rPr>
          <w:rFonts w:eastAsia="MS Mincho"/>
          <w:noProof/>
        </w:rPr>
        <w:t>(Gómez-Acevedo et al., 2010)</w:t>
      </w:r>
      <w:r w:rsidRPr="00157FCB">
        <w:rPr>
          <w:rFonts w:eastAsia="MS Mincho"/>
        </w:rPr>
        <w:fldChar w:fldCharType="end"/>
      </w:r>
      <w:r w:rsidRPr="00157FCB">
        <w:rPr>
          <w:rFonts w:eastAsia="MS Mincho"/>
        </w:rPr>
        <w:t xml:space="preserve"> suggest that continental radiations can exhibit very high rates of diversification. Furthermore, the rates of diversification observed in </w:t>
      </w:r>
      <w:r w:rsidRPr="00157FCB">
        <w:rPr>
          <w:rFonts w:eastAsia="MS Mincho"/>
          <w:i/>
        </w:rPr>
        <w:t>Agave</w:t>
      </w:r>
      <w:r w:rsidRPr="00157FCB">
        <w:rPr>
          <w:rFonts w:eastAsia="MS Mincho"/>
        </w:rPr>
        <w:t xml:space="preserve"> and </w:t>
      </w:r>
      <w:r w:rsidRPr="00157FCB">
        <w:rPr>
          <w:rFonts w:eastAsia="MS Mincho"/>
          <w:i/>
        </w:rPr>
        <w:t>Yucca</w:t>
      </w:r>
      <w:r w:rsidRPr="00157FCB">
        <w:rPr>
          <w:rFonts w:eastAsia="MS Mincho"/>
        </w:rPr>
        <w:t xml:space="preserve"> are comparable to the radiation of the Poaceae in the South African Cape Flora (0.12–0.39) </w:t>
      </w:r>
      <w:r w:rsidRPr="00157FCB">
        <w:rPr>
          <w:rFonts w:eastAsia="MS Mincho"/>
        </w:rPr>
        <w:fldChar w:fldCharType="begin"/>
      </w:r>
      <w:r w:rsidRPr="00157FCB">
        <w:rPr>
          <w:rFonts w:eastAsia="MS Mincho"/>
        </w:rPr>
        <w:instrText xml:space="preserve"> ADDIN EN.CITE &lt;EndNote&gt;&lt;Cite&gt;&lt;Author&gt;Verboom&lt;/Author&gt;&lt;Year&gt;2003&lt;/Year&gt;&lt;RecNum&gt;142&lt;/RecNum&gt;&lt;record&gt;&lt;rec-number&gt;142&lt;/rec-number&gt;&lt;foreign-keys&gt;&lt;key app="EN" db-id="w90rettritzds3e52rbppfwz9995ezfaetet"&gt;142&lt;/key&gt;&lt;/foreign-keys&gt;&lt;ref-type name="Journal Article"&gt;17&lt;/ref-type&gt;&lt;contributors&gt;&lt;authors&gt;&lt;author&gt;Verboom, G.A.&lt;/author&gt;&lt;author&gt;Linder, H.P.&lt;/author&gt;&lt;author&gt;Stock, W.D.&lt;/author&gt;&lt;/authors&gt;&lt;/contributors&gt;&lt;titles&gt;&lt;title&gt;Phylogenetics of the grass genus Ehrharta: evidence for radiation in the summer-arid zone of the South African Cape&lt;/title&gt;&lt;secondary-title&gt;Evolution&lt;/secondary-title&gt;&lt;/titles&gt;&lt;periodical&gt;&lt;full-title&gt;Evolution&lt;/full-title&gt;&lt;/periodical&gt;&lt;pages&gt;1008-1021&lt;/pages&gt;&lt;volume&gt;57&lt;/volume&gt;&lt;number&gt;5&lt;/number&gt;&lt;dates&gt;&lt;year&gt;2003&lt;/year&gt;&lt;/dates&gt;&lt;urls&gt;&lt;/urls&gt;&lt;/record&gt;&lt;/Cite&gt;&lt;/EndNote&gt;</w:instrText>
      </w:r>
      <w:r w:rsidRPr="00157FCB">
        <w:rPr>
          <w:rFonts w:eastAsia="MS Mincho"/>
        </w:rPr>
        <w:fldChar w:fldCharType="separate"/>
      </w:r>
      <w:r w:rsidRPr="00157FCB">
        <w:rPr>
          <w:rFonts w:eastAsia="MS Mincho"/>
          <w:noProof/>
        </w:rPr>
        <w:t>(Verboom et al., 2003)</w:t>
      </w:r>
      <w:r w:rsidRPr="00157FCB">
        <w:rPr>
          <w:rFonts w:eastAsia="MS Mincho"/>
        </w:rPr>
        <w:fldChar w:fldCharType="end"/>
      </w:r>
      <w:r w:rsidRPr="00157FCB">
        <w:rPr>
          <w:rFonts w:eastAsia="MS Mincho"/>
        </w:rPr>
        <w:t xml:space="preserve"> which </w:t>
      </w:r>
      <w:r w:rsidRPr="00157FCB">
        <w:rPr>
          <w:rFonts w:eastAsia="MS Mincho"/>
        </w:rPr>
        <w:lastRenderedPageBreak/>
        <w:t xml:space="preserve">reached a peak rate of diversification (0.87 - 4.18) showing a 2.9 spp/my diversification rate in the start of their radiation </w:t>
      </w:r>
      <w:r w:rsidRPr="00157FCB">
        <w:rPr>
          <w:rFonts w:eastAsia="MS Mincho"/>
        </w:rPr>
        <w:fldChar w:fldCharType="begin"/>
      </w:r>
      <w:r w:rsidRPr="00157FCB">
        <w:rPr>
          <w:rFonts w:eastAsia="MS Mincho"/>
        </w:rPr>
        <w:instrText xml:space="preserve"> ADDIN EN.CITE &lt;EndNote&gt;&lt;Cite&gt;&lt;Author&gt;Verboom&lt;/Author&gt;&lt;Year&gt;2003&lt;/Year&gt;&lt;RecNum&gt;142&lt;/RecNum&gt;&lt;record&gt;&lt;rec-number&gt;142&lt;/rec-number&gt;&lt;foreign-keys&gt;&lt;key app="EN" db-id="w90rettritzds3e52rbppfwz9995ezfaetet"&gt;142&lt;/key&gt;&lt;/foreign-keys&gt;&lt;ref-type name="Journal Article"&gt;17&lt;/ref-type&gt;&lt;contributors&gt;&lt;authors&gt;&lt;author&gt;Verboom, G.A.&lt;/author&gt;&lt;author&gt;Linder, H.P.&lt;/author&gt;&lt;author&gt;Stock, W.D.&lt;/author&gt;&lt;/authors&gt;&lt;/contributors&gt;&lt;titles&gt;&lt;title&gt;Phylogenetics of the grass genus Ehrharta: evidence for radiation in the summer-arid zone of the South African Cape&lt;/title&gt;&lt;secondary-title&gt;Evolution&lt;/secondary-title&gt;&lt;/titles&gt;&lt;periodical&gt;&lt;full-title&gt;Evolution&lt;/full-title&gt;&lt;/periodical&gt;&lt;pages&gt;1008-1021&lt;/pages&gt;&lt;volume&gt;57&lt;/volume&gt;&lt;number&gt;5&lt;/number&gt;&lt;dates&gt;&lt;year&gt;2003&lt;/year&gt;&lt;/dates&gt;&lt;urls&gt;&lt;/urls&gt;&lt;/record&gt;&lt;/Cite&gt;&lt;/EndNote&gt;</w:instrText>
      </w:r>
      <w:r w:rsidRPr="00157FCB">
        <w:rPr>
          <w:rFonts w:eastAsia="MS Mincho"/>
        </w:rPr>
        <w:fldChar w:fldCharType="separate"/>
      </w:r>
      <w:r w:rsidRPr="00157FCB">
        <w:rPr>
          <w:rFonts w:eastAsia="MS Mincho"/>
          <w:noProof/>
        </w:rPr>
        <w:t>(Verboom et al., 2003)</w:t>
      </w:r>
      <w:r w:rsidRPr="00157FCB">
        <w:rPr>
          <w:rFonts w:eastAsia="MS Mincho"/>
        </w:rPr>
        <w:fldChar w:fldCharType="end"/>
      </w:r>
      <w:r w:rsidRPr="00157FCB">
        <w:rPr>
          <w:rFonts w:eastAsia="MS Mincho"/>
        </w:rPr>
        <w:t xml:space="preserve"> while in this study we show that the diversification rate of </w:t>
      </w:r>
      <w:r w:rsidRPr="00157FCB">
        <w:rPr>
          <w:rFonts w:eastAsia="MS Mincho"/>
          <w:i/>
        </w:rPr>
        <w:t>Agave sensu</w:t>
      </w:r>
      <w:r w:rsidR="00E47F5D">
        <w:rPr>
          <w:rFonts w:eastAsia="MS Mincho"/>
          <w:i/>
        </w:rPr>
        <w:t xml:space="preserve"> </w:t>
      </w:r>
      <w:r w:rsidRPr="00157FCB">
        <w:rPr>
          <w:rFonts w:eastAsia="MS Mincho"/>
          <w:i/>
        </w:rPr>
        <w:t>lato</w:t>
      </w:r>
      <w:r w:rsidR="00E47F5D">
        <w:rPr>
          <w:rFonts w:eastAsia="MS Mincho"/>
          <w:i/>
        </w:rPr>
        <w:t xml:space="preserve"> </w:t>
      </w:r>
      <w:r w:rsidRPr="00C962CF">
        <w:rPr>
          <w:rFonts w:eastAsia="MS Mincho"/>
        </w:rPr>
        <w:t>was in general 1.48 and increasing at present  (Table 5).</w:t>
      </w:r>
      <w:r w:rsidRPr="00C962CF">
        <w:rPr>
          <w:bCs/>
        </w:rPr>
        <w:t xml:space="preserve">The high diversification rate in </w:t>
      </w:r>
      <w:r w:rsidRPr="00C962CF">
        <w:rPr>
          <w:bCs/>
          <w:i/>
        </w:rPr>
        <w:t>Agave sensu</w:t>
      </w:r>
      <w:r w:rsidR="00E47F5D">
        <w:rPr>
          <w:bCs/>
          <w:i/>
        </w:rPr>
        <w:t xml:space="preserve"> </w:t>
      </w:r>
      <w:r w:rsidRPr="00C962CF">
        <w:rPr>
          <w:bCs/>
          <w:i/>
        </w:rPr>
        <w:t>lato</w:t>
      </w:r>
      <w:r w:rsidR="00E47F5D">
        <w:rPr>
          <w:bCs/>
          <w:i/>
        </w:rPr>
        <w:t xml:space="preserve"> </w:t>
      </w:r>
      <w:r>
        <w:rPr>
          <w:bCs/>
        </w:rPr>
        <w:t>is coincident with</w:t>
      </w:r>
      <w:r w:rsidRPr="00C962CF">
        <w:rPr>
          <w:bCs/>
        </w:rPr>
        <w:t xml:space="preserve"> the aridification of central Mexico</w:t>
      </w:r>
      <w:r>
        <w:rPr>
          <w:bCs/>
        </w:rPr>
        <w:t xml:space="preserve">; </w:t>
      </w:r>
      <w:r w:rsidRPr="00C962CF">
        <w:rPr>
          <w:bCs/>
        </w:rPr>
        <w:t xml:space="preserve">the formation of the Sonoran Desert </w:t>
      </w:r>
      <w:r w:rsidRPr="00C962CF">
        <w:rPr>
          <w:bCs/>
        </w:rPr>
        <w:fldChar w:fldCharType="begin"/>
      </w:r>
      <w:r w:rsidRPr="00C962CF">
        <w:rPr>
          <w:bCs/>
        </w:rPr>
        <w:instrText xml:space="preserve"> ADDIN EN.CITE &lt;EndNote&gt;&lt;Cite&gt;&lt;Author&gt;Axerold&lt;/Author&gt;&lt;Year&gt;1979&lt;/Year&gt;&lt;RecNum&gt;6&lt;/RecNum&gt;&lt;record&gt;&lt;rec-number&gt;6&lt;/rec-number&gt;&lt;foreign-keys&gt;&lt;key app="EN" db-id="w90rettritzds3e52rbppfwz9995ezfaetet"&gt;6&lt;/key&gt;&lt;/foreign-keys&gt;&lt;ref-type name="Journal Article"&gt;17&lt;/ref-type&gt;&lt;contributors&gt;&lt;authors&gt;&lt;author&gt;Axerold, D.I. &lt;/author&gt;&lt;/authors&gt;&lt;/contributors&gt;&lt;titles&gt;&lt;title&gt;Age and origin of the Sonoran Desert&lt;/title&gt;&lt;secondary-title&gt;Occas. Pap. Calif. Acad. Sci&lt;/secondary-title&gt;&lt;/titles&gt;&lt;periodical&gt;&lt;full-title&gt;Occas. Pap. Calif. Acad. Sci&lt;/full-title&gt;&lt;/periodical&gt;&lt;pages&gt;1-74&lt;/pages&gt;&lt;volume&gt;132&lt;/volume&gt;&lt;dates&gt;&lt;year&gt;1979&lt;/year&gt;&lt;/dates&gt;&lt;urls&gt;&lt;/urls&gt;&lt;/record&gt;&lt;/Cite&gt;&lt;Cite&gt;&lt;Author&gt;Van Devender&lt;/Author&gt;&lt;Year&gt;2000&lt;/Year&gt;&lt;RecNum&gt;143&lt;/RecNum&gt;&lt;record&gt;&lt;rec-number&gt;143&lt;/rec-number&gt;&lt;foreign-keys&gt;&lt;key app="EN" db-id="w90rettritzds3e52rbppfwz9995ezfaetet"&gt;143&lt;/key&gt;&lt;/foreign-keys&gt;&lt;ref-type name="Book Section"&gt;5&lt;/ref-type&gt;&lt;contributors&gt;&lt;authors&gt;&lt;author&gt;Van Devender, T. R.&lt;/author&gt;&lt;/authors&gt;&lt;secondary-authors&gt;&lt;author&gt;Phillips, S. J.   &lt;/author&gt;&lt;author&gt;Comus, P. W.&lt;/author&gt;&lt;/secondary-authors&gt;&lt;/contributors&gt;&lt;titles&gt;&lt;title&gt;The Deep history of the Sonoran Desert&lt;/title&gt;&lt;secondary-title&gt;A Natural History of the Sonoran Desert&lt;/secondary-title&gt;&lt;/titles&gt;&lt;pages&gt;61-69&lt;/pages&gt;&lt;dates&gt;&lt;year&gt;2000&lt;/year&gt;&lt;/dates&gt;&lt;publisher&gt;Arizona-Sonora Desert Museum Press, Tucson, and University of California Press, Berkeley&lt;/publisher&gt;&lt;urls&gt;&lt;/urls&gt;&lt;/record&gt;&lt;/Cite&gt;&lt;/EndNote&gt;</w:instrText>
      </w:r>
      <w:r w:rsidRPr="00C962CF">
        <w:rPr>
          <w:bCs/>
        </w:rPr>
        <w:fldChar w:fldCharType="separate"/>
      </w:r>
      <w:r w:rsidRPr="00C962CF">
        <w:rPr>
          <w:bCs/>
          <w:noProof/>
        </w:rPr>
        <w:t>(Axerold, 1979; Van Devender, 2000)</w:t>
      </w:r>
      <w:r w:rsidRPr="00C962CF">
        <w:rPr>
          <w:bCs/>
        </w:rPr>
        <w:fldChar w:fldCharType="end"/>
      </w:r>
      <w:r w:rsidR="00E47F5D">
        <w:rPr>
          <w:bCs/>
        </w:rPr>
        <w:t xml:space="preserve"> </w:t>
      </w:r>
      <w:r>
        <w:rPr>
          <w:bCs/>
        </w:rPr>
        <w:t xml:space="preserve">occurred when </w:t>
      </w:r>
      <w:r w:rsidRPr="00C962CF">
        <w:rPr>
          <w:bCs/>
        </w:rPr>
        <w:t xml:space="preserve">the Mexican Central Basin </w:t>
      </w:r>
      <w:r>
        <w:rPr>
          <w:bCs/>
        </w:rPr>
        <w:t xml:space="preserve">was divided by the appearance of the </w:t>
      </w:r>
      <w:r w:rsidRPr="00C962CF">
        <w:rPr>
          <w:rFonts w:eastAsia="MS Mincho"/>
        </w:rPr>
        <w:t>Neovolcanic Belt</w:t>
      </w:r>
      <w:r w:rsidR="00E47F5D">
        <w:rPr>
          <w:rFonts w:eastAsia="MS Mincho"/>
        </w:rPr>
        <w:t xml:space="preserve"> </w:t>
      </w:r>
      <w:r w:rsidRPr="00C962CF">
        <w:rPr>
          <w:bCs/>
        </w:rPr>
        <w:fldChar w:fldCharType="begin"/>
      </w:r>
      <w:r w:rsidRPr="00C962CF">
        <w:rPr>
          <w:bCs/>
        </w:rPr>
        <w:instrText xml:space="preserve"> ADDIN EN.CITE &lt;EndNote&gt;&lt;Cite&gt;&lt;Author&gt;Morán Zenteno&lt;/Author&gt;&lt;Year&gt;1994&lt;/Year&gt;&lt;RecNum&gt;133&lt;/RecNum&gt;&lt;record&gt;&lt;rec-number&gt;133&lt;/rec-number&gt;&lt;foreign-keys&gt;&lt;key app="EN" db-id="w90rettritzds3e52rbppfwz9995ezfaetet"&gt;133&lt;/key&gt;&lt;/foreign-keys&gt;&lt;ref-type name="Edited Book"&gt;28&lt;/ref-type&gt;&lt;contributors&gt;&lt;authors&gt;&lt;author&gt;Morán Zenteno, D.J.&lt;/author&gt;&lt;author&gt;Sanchez-Barreda, L.&lt;/author&gt;&lt;/authors&gt;&lt;/contributors&gt;&lt;titles&gt;&lt;title&gt;The geology of the Mexican Republic&lt;/title&gt;&lt;/titles&gt;&lt;dates&gt;&lt;year&gt;1994&lt;/year&gt;&lt;/dates&gt;&lt;publisher&gt;American Association of Petroleum Geologists  in Tulsa, OK  .  &lt;/publisher&gt;&lt;urls&gt;&lt;/urls&gt;&lt;/record&gt;&lt;/Cite&gt;&lt;/EndNote&gt;</w:instrText>
      </w:r>
      <w:r w:rsidRPr="00C962CF">
        <w:rPr>
          <w:bCs/>
        </w:rPr>
        <w:fldChar w:fldCharType="separate"/>
      </w:r>
      <w:r w:rsidRPr="00C962CF">
        <w:rPr>
          <w:bCs/>
          <w:noProof/>
        </w:rPr>
        <w:t>(Morán Zenteno &amp; Sanchez-Barreda, 1994)</w:t>
      </w:r>
      <w:r w:rsidRPr="00C962CF">
        <w:rPr>
          <w:bCs/>
        </w:rPr>
        <w:fldChar w:fldCharType="end"/>
      </w:r>
      <w:r>
        <w:rPr>
          <w:bCs/>
        </w:rPr>
        <w:t xml:space="preserve">, a biogeographical event which changed rainfall patterns and population isolation resulting in </w:t>
      </w:r>
      <w:r w:rsidRPr="00157FCB">
        <w:rPr>
          <w:bCs/>
        </w:rPr>
        <w:t xml:space="preserve">an impressive </w:t>
      </w:r>
      <w:r w:rsidR="00E47F5D">
        <w:rPr>
          <w:bCs/>
        </w:rPr>
        <w:t>continental</w:t>
      </w:r>
      <w:r w:rsidRPr="00157FCB">
        <w:rPr>
          <w:bCs/>
        </w:rPr>
        <w:t xml:space="preserve"> plant radiation.</w:t>
      </w:r>
    </w:p>
    <w:p w14:paraId="37F189FE" w14:textId="77777777" w:rsidR="009518BA" w:rsidRDefault="009518BA"/>
    <w:sectPr w:rsidR="009518BA" w:rsidSect="00CD1DC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rosoft Office User" w:date="2018-01-13T22:46:00Z" w:initials="Office">
    <w:p w14:paraId="29DBBF7F" w14:textId="77777777" w:rsidR="009518BA" w:rsidRPr="003C6DE1" w:rsidRDefault="009518BA" w:rsidP="009518BA">
      <w:pPr>
        <w:pStyle w:val="CommentText"/>
        <w:rPr>
          <w:lang w:val="es-ES"/>
        </w:rPr>
      </w:pPr>
      <w:r>
        <w:rPr>
          <w:rStyle w:val="CommentReference"/>
        </w:rPr>
        <w:annotationRef/>
      </w:r>
      <w:r>
        <w:rPr>
          <w:lang w:val="es-ES"/>
        </w:rPr>
        <w:t>E</w:t>
      </w:r>
      <w:r w:rsidRPr="003C6DE1">
        <w:rPr>
          <w:lang w:val="es-ES"/>
        </w:rPr>
        <w:t>sto se muestra muy claro en la gráfica que est</w:t>
      </w:r>
      <w:r>
        <w:rPr>
          <w:lang w:val="es-ES"/>
        </w:rPr>
        <w:t>á en la filogenia…. Pero tú crees que la Tabla 4 es suficiente? Creo recordar que había otra Tabla donde se mostraban más claramente éste resultado,</w:t>
      </w:r>
    </w:p>
  </w:comment>
  <w:comment w:id="13" w:author="Microsoft Office User" w:date="2018-01-13T22:46:00Z" w:initials="Office">
    <w:p w14:paraId="6E4E4160" w14:textId="77777777" w:rsidR="009518BA" w:rsidRDefault="009518BA" w:rsidP="009518BA">
      <w:pPr>
        <w:pStyle w:val="CommentText"/>
      </w:pPr>
      <w:r>
        <w:rPr>
          <w:rStyle w:val="CommentReference"/>
        </w:rPr>
        <w:annotationRef/>
      </w:r>
      <w:r>
        <w:t xml:space="preserve">Speciation rate  not diversification in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DBBF7F" w15:done="0"/>
  <w15:commentEx w15:paraId="6E4E41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DBBF7F" w16cid:durableId="1E15C855"/>
  <w16cid:commentId w16cid:paraId="6E4E4160" w16cid:durableId="1E15C8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na">
    <w15:presenceInfo w15:providerId="None" w15:userId="lu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trackRevision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518BA"/>
    <w:rsid w:val="00043E5E"/>
    <w:rsid w:val="001002FA"/>
    <w:rsid w:val="002F367E"/>
    <w:rsid w:val="00451AE7"/>
    <w:rsid w:val="0057075C"/>
    <w:rsid w:val="009518BA"/>
    <w:rsid w:val="009A4583"/>
    <w:rsid w:val="009B17A8"/>
    <w:rsid w:val="00CD1DCE"/>
    <w:rsid w:val="00E47F5D"/>
    <w:rsid w:val="00EC5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9A7F"/>
  <w15:docId w15:val="{05A18CE0-1F60-ED45-B992-D159412B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8BA"/>
    <w:pPr>
      <w:widowControl w:val="0"/>
      <w:suppressAutoHyphens/>
      <w:spacing w:after="0" w:line="240" w:lineRule="auto"/>
    </w:pPr>
    <w:rPr>
      <w:rFonts w:ascii="Times New Roman" w:eastAsia="Lucida Sans Unicode"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518BA"/>
    <w:rPr>
      <w:sz w:val="16"/>
      <w:szCs w:val="16"/>
    </w:rPr>
  </w:style>
  <w:style w:type="paragraph" w:styleId="CommentText">
    <w:name w:val="annotation text"/>
    <w:basedOn w:val="Normal"/>
    <w:link w:val="CommentTextChar"/>
    <w:semiHidden/>
    <w:rsid w:val="009518BA"/>
    <w:rPr>
      <w:sz w:val="20"/>
      <w:szCs w:val="20"/>
    </w:rPr>
  </w:style>
  <w:style w:type="character" w:customStyle="1" w:styleId="CommentTextChar">
    <w:name w:val="Comment Text Char"/>
    <w:basedOn w:val="DefaultParagraphFont"/>
    <w:link w:val="CommentText"/>
    <w:rsid w:val="009518BA"/>
    <w:rPr>
      <w:rFonts w:ascii="Times New Roman" w:eastAsia="Lucida Sans Unicode" w:hAnsi="Times New Roman" w:cs="Times New Roman"/>
      <w:sz w:val="20"/>
      <w:szCs w:val="20"/>
      <w:lang w:val="en-US"/>
    </w:rPr>
  </w:style>
  <w:style w:type="paragraph" w:styleId="BalloonText">
    <w:name w:val="Balloon Text"/>
    <w:basedOn w:val="Normal"/>
    <w:link w:val="BalloonTextChar"/>
    <w:uiPriority w:val="99"/>
    <w:semiHidden/>
    <w:unhideWhenUsed/>
    <w:rsid w:val="009518BA"/>
    <w:rPr>
      <w:rFonts w:ascii="Tahoma" w:hAnsi="Tahoma" w:cs="Tahoma"/>
      <w:sz w:val="16"/>
      <w:szCs w:val="16"/>
    </w:rPr>
  </w:style>
  <w:style w:type="character" w:customStyle="1" w:styleId="BalloonTextChar">
    <w:name w:val="Balloon Text Char"/>
    <w:basedOn w:val="DefaultParagraphFont"/>
    <w:link w:val="BalloonText"/>
    <w:uiPriority w:val="99"/>
    <w:semiHidden/>
    <w:rsid w:val="009518BA"/>
    <w:rPr>
      <w:rFonts w:ascii="Tahoma" w:eastAsia="Lucida Sans Unicode" w:hAnsi="Tahoma" w:cs="Tahoma"/>
      <w:sz w:val="16"/>
      <w:szCs w:val="16"/>
      <w:lang w:val="en-US"/>
    </w:rPr>
  </w:style>
  <w:style w:type="table" w:styleId="TableGrid">
    <w:name w:val="Table Grid"/>
    <w:basedOn w:val="TableNormal"/>
    <w:uiPriority w:val="59"/>
    <w:rsid w:val="0057075C"/>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2305</Words>
  <Characters>13145</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dc:creator>
  <cp:lastModifiedBy>luna</cp:lastModifiedBy>
  <cp:revision>3</cp:revision>
  <dcterms:created xsi:type="dcterms:W3CDTF">2018-01-14T04:46:00Z</dcterms:created>
  <dcterms:modified xsi:type="dcterms:W3CDTF">2018-01-26T21:39:00Z</dcterms:modified>
</cp:coreProperties>
</file>